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E46" w:rsidRDefault="002D6E46"/>
    <w:p w:rsidR="002D6E46" w:rsidRDefault="002D3E14">
      <w:pPr>
        <w:pBdr>
          <w:bottom w:val="single" w:sz="12" w:space="1" w:color="00000A"/>
        </w:pBdr>
        <w:rPr>
          <w:rFonts w:ascii="Verdana" w:hAnsi="Verdana"/>
          <w:sz w:val="28"/>
          <w:szCs w:val="28"/>
        </w:rPr>
      </w:pPr>
      <w:r>
        <w:rPr>
          <w:rFonts w:ascii="Verdana" w:hAnsi="Verdana"/>
          <w:sz w:val="28"/>
          <w:szCs w:val="28"/>
        </w:rPr>
        <w:t xml:space="preserve">How to create an application in </w:t>
      </w:r>
      <w:proofErr w:type="spellStart"/>
      <w:r>
        <w:rPr>
          <w:rFonts w:ascii="Verdana" w:hAnsi="Verdana"/>
          <w:sz w:val="28"/>
          <w:szCs w:val="28"/>
        </w:rPr>
        <w:t>Kotlin</w:t>
      </w:r>
      <w:proofErr w:type="spellEnd"/>
      <w:r>
        <w:rPr>
          <w:rFonts w:ascii="Verdana" w:hAnsi="Verdana"/>
          <w:sz w:val="28"/>
          <w:szCs w:val="28"/>
        </w:rPr>
        <w:t xml:space="preserve"> and secure it using </w:t>
      </w:r>
      <w:proofErr w:type="spellStart"/>
      <w:r>
        <w:rPr>
          <w:rFonts w:ascii="Verdana" w:hAnsi="Verdana"/>
          <w:sz w:val="28"/>
          <w:szCs w:val="28"/>
        </w:rPr>
        <w:t>Json</w:t>
      </w:r>
      <w:proofErr w:type="spellEnd"/>
      <w:r>
        <w:rPr>
          <w:rFonts w:ascii="Verdana" w:hAnsi="Verdana"/>
          <w:sz w:val="28"/>
          <w:szCs w:val="28"/>
        </w:rPr>
        <w:t xml:space="preserve"> Web Tokens (JWT’s)</w:t>
      </w:r>
    </w:p>
    <w:p w:rsidR="002D6E46" w:rsidRDefault="002D6E46">
      <w:pPr>
        <w:pBdr>
          <w:bottom w:val="single" w:sz="12" w:space="1" w:color="00000A"/>
        </w:pBdr>
      </w:pPr>
    </w:p>
    <w:p w:rsidR="002D6E46" w:rsidRDefault="002D3E14">
      <w:pPr>
        <w:pBdr>
          <w:bottom w:val="single" w:sz="12" w:space="1" w:color="00000A"/>
        </w:pBdr>
      </w:pPr>
      <w:proofErr w:type="spellStart"/>
      <w:r>
        <w:t>Sathyaish</w:t>
      </w:r>
      <w:proofErr w:type="spellEnd"/>
      <w:r>
        <w:t xml:space="preserve"> </w:t>
      </w:r>
      <w:proofErr w:type="spellStart"/>
      <w:r>
        <w:t>Chakravarthy</w:t>
      </w:r>
      <w:proofErr w:type="spellEnd"/>
      <w:r>
        <w:t xml:space="preserve"> ● Wednesday, 14</w:t>
      </w:r>
      <w:r>
        <w:rPr>
          <w:vertAlign w:val="superscript"/>
        </w:rPr>
        <w:t>th</w:t>
      </w:r>
      <w:r>
        <w:t xml:space="preserve"> September 2016</w:t>
      </w:r>
    </w:p>
    <w:p w:rsidR="002D6E46" w:rsidRDefault="002D6E46"/>
    <w:p w:rsidR="002D6E46" w:rsidRDefault="002D3E14">
      <w:r>
        <w:t xml:space="preserve">In this article, we’ll learn how to create a simple application using </w:t>
      </w:r>
      <w:hyperlink r:id="rId6">
        <w:proofErr w:type="spellStart"/>
        <w:r>
          <w:rPr>
            <w:rStyle w:val="InternetLink"/>
          </w:rPr>
          <w:t>Kotlin</w:t>
        </w:r>
        <w:proofErr w:type="spellEnd"/>
      </w:hyperlink>
      <w:r>
        <w:t xml:space="preserve">, a statically typed programming language that targets the Java Virtual Machine (JVM). We’ll secure all communication with our application using </w:t>
      </w:r>
      <w:hyperlink r:id="rId7">
        <w:proofErr w:type="spellStart"/>
        <w:r>
          <w:rPr>
            <w:rStyle w:val="InternetLink"/>
          </w:rPr>
          <w:t>Json</w:t>
        </w:r>
        <w:proofErr w:type="spellEnd"/>
        <w:r>
          <w:rPr>
            <w:rStyle w:val="InternetLink"/>
          </w:rPr>
          <w:t xml:space="preserve"> Web Tokens</w:t>
        </w:r>
      </w:hyperlink>
      <w:r>
        <w:t xml:space="preserve"> (JWT’s).</w:t>
      </w:r>
    </w:p>
    <w:p w:rsidR="002D6E46" w:rsidRDefault="002D3E14">
      <w:r>
        <w:t xml:space="preserve">Don’t worry if you don’t know what a </w:t>
      </w:r>
      <w:proofErr w:type="spellStart"/>
      <w:r>
        <w:t>Json</w:t>
      </w:r>
      <w:proofErr w:type="spellEnd"/>
      <w:r>
        <w:t xml:space="preserve"> Web Token (JWT) is. I’ll cover that in a bit.</w:t>
      </w:r>
    </w:p>
    <w:p w:rsidR="002D6E46" w:rsidRDefault="002D3E14">
      <w:r>
        <w:t xml:space="preserve">And you don’t need to know any </w:t>
      </w:r>
      <w:proofErr w:type="spellStart"/>
      <w:r>
        <w:t>Kotlin</w:t>
      </w:r>
      <w:proofErr w:type="spellEnd"/>
      <w:r>
        <w:t xml:space="preserve"> either. If you’ve got some decent programming experience with </w:t>
      </w:r>
      <w:r>
        <w:rPr>
          <w:i/>
        </w:rPr>
        <w:t>any</w:t>
      </w:r>
      <w:r>
        <w:t xml:space="preserve"> programming language, you’ll be able to follow through without any difficulty. If you’re a Java programmer, though, you’ll feel right at home because </w:t>
      </w:r>
      <w:proofErr w:type="spellStart"/>
      <w:r>
        <w:t>Kotlin</w:t>
      </w:r>
      <w:proofErr w:type="spellEnd"/>
      <w:r>
        <w:t xml:space="preserve"> uses the Java API to do everything. It’s got a very sparse syntax with a light-weight standard library.</w:t>
      </w:r>
    </w:p>
    <w:p w:rsidR="002D6E46" w:rsidRDefault="002D3E14">
      <w:r>
        <w:t xml:space="preserve">In fact, let us cover all of the features of </w:t>
      </w:r>
      <w:proofErr w:type="spellStart"/>
      <w:r>
        <w:t>Kotlin</w:t>
      </w:r>
      <w:proofErr w:type="spellEnd"/>
      <w:r>
        <w:t xml:space="preserve"> used in </w:t>
      </w:r>
      <w:hyperlink r:id="rId8">
        <w:r>
          <w:rPr>
            <w:rStyle w:val="InternetLink"/>
          </w:rPr>
          <w:t>the code that goes with this article</w:t>
        </w:r>
      </w:hyperlink>
      <w:r>
        <w:t>.</w:t>
      </w:r>
    </w:p>
    <w:p w:rsidR="002D6E46" w:rsidRDefault="002D3E14">
      <w:pPr>
        <w:rPr>
          <w:rFonts w:ascii="Verdana" w:hAnsi="Verdana"/>
          <w:sz w:val="24"/>
          <w:szCs w:val="24"/>
        </w:rPr>
      </w:pPr>
      <w:r>
        <w:rPr>
          <w:rFonts w:ascii="Verdana" w:hAnsi="Verdana"/>
          <w:sz w:val="24"/>
          <w:szCs w:val="24"/>
        </w:rPr>
        <w:t xml:space="preserve">A Crash Course in </w:t>
      </w:r>
      <w:proofErr w:type="spellStart"/>
      <w:r>
        <w:rPr>
          <w:rFonts w:ascii="Verdana" w:hAnsi="Verdana"/>
          <w:sz w:val="24"/>
          <w:szCs w:val="24"/>
        </w:rPr>
        <w:t>Kotlin</w:t>
      </w:r>
      <w:proofErr w:type="spellEnd"/>
    </w:p>
    <w:p w:rsidR="002D6E46" w:rsidRDefault="002D3E14">
      <w:r>
        <w:t>To declare a variable that can be written to and read from:</w:t>
      </w:r>
    </w:p>
    <w:p w:rsidR="002D6E46" w:rsidRDefault="002D3E14">
      <w:r>
        <w:rPr>
          <w:noProof/>
        </w:rPr>
        <mc:AlternateContent>
          <mc:Choice Requires="wps">
            <w:drawing>
              <wp:anchor distT="0" distB="0" distL="114300" distR="114300" simplePos="0" relativeHeight="2" behindDoc="0" locked="0" layoutInCell="1" allowOverlap="1">
                <wp:simplePos x="0" y="0"/>
                <wp:positionH relativeFrom="column">
                  <wp:posOffset>-9525</wp:posOffset>
                </wp:positionH>
                <wp:positionV relativeFrom="paragraph">
                  <wp:posOffset>32385</wp:posOffset>
                </wp:positionV>
                <wp:extent cx="4344035" cy="1143635"/>
                <wp:effectExtent l="38100" t="38100" r="114300" b="114300"/>
                <wp:wrapNone/>
                <wp:docPr id="1" name="Text Box 5"/>
                <wp:cNvGraphicFramePr/>
                <a:graphic xmlns:a="http://schemas.openxmlformats.org/drawingml/2006/main">
                  <a:graphicData uri="http://schemas.microsoft.com/office/word/2010/wordprocessingShape">
                    <wps:wsp>
                      <wps:cNvSpPr/>
                      <wps:spPr>
                        <a:xfrm>
                          <a:off x="0" y="0"/>
                          <a:ext cx="4343400" cy="11430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var</w:t>
                            </w:r>
                            <w:proofErr w:type="spellEnd"/>
                            <w:proofErr w:type="gramEnd"/>
                            <w:r>
                              <w:rPr>
                                <w:rFonts w:ascii="Courier New" w:hAnsi="Courier New" w:cs="Courier New"/>
                                <w:color w:val="000000"/>
                                <w:sz w:val="20"/>
                                <w:szCs w:val="20"/>
                              </w:rPr>
                              <w:t xml:space="preserve"> name : String = “Joe </w:t>
                            </w:r>
                            <w:proofErr w:type="spellStart"/>
                            <w:r>
                              <w:rPr>
                                <w:rFonts w:ascii="Courier New" w:hAnsi="Courier New" w:cs="Courier New"/>
                                <w:color w:val="000000"/>
                                <w:sz w:val="20"/>
                                <w:szCs w:val="20"/>
                              </w:rPr>
                              <w:t>Bloggs</w:t>
                            </w:r>
                            <w:proofErr w:type="spell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var</w:t>
                            </w:r>
                            <w:proofErr w:type="spellEnd"/>
                            <w:proofErr w:type="gramEnd"/>
                            <w:r>
                              <w:rPr>
                                <w:rFonts w:ascii="Courier New" w:hAnsi="Courier New" w:cs="Courier New"/>
                                <w:color w:val="000000"/>
                                <w:sz w:val="20"/>
                                <w:szCs w:val="20"/>
                              </w:rPr>
                              <w:t xml:space="preserve"> age = 20; // Type inferred by the compiler</w:t>
                            </w:r>
                          </w:p>
                          <w:p w:rsidR="00507AE5" w:rsidRDefault="00507AE5">
                            <w:pPr>
                              <w:pStyle w:val="FrameContents"/>
                              <w:rPr>
                                <w:color w:val="000000"/>
                              </w:rPr>
                            </w:pP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21; // valid statement since the variable is writable also</w:t>
                            </w:r>
                          </w:p>
                        </w:txbxContent>
                      </wps:txbx>
                      <wps:bodyPr>
                        <a:prstTxWarp prst="textNoShape">
                          <a:avLst/>
                        </a:prstTxWarp>
                        <a:noAutofit/>
                      </wps:bodyPr>
                    </wps:wsp>
                  </a:graphicData>
                </a:graphic>
              </wp:anchor>
            </w:drawing>
          </mc:Choice>
          <mc:Fallback>
            <w:pict>
              <v:rect id="Text Box 5" o:spid="_x0000_s1026" style="position:absolute;margin-left:-.75pt;margin-top:2.55pt;width:342.05pt;height:90.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name : String = “Joe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age = 20; // Type inferred by the compiler</w:t>
                      </w:r>
                    </w:p>
                    <w:p w:rsidR="00507AE5" w:rsidRDefault="00507AE5">
                      <w:pPr>
                        <w:pStyle w:val="FrameContents"/>
                        <w:rPr>
                          <w:color w:val="000000"/>
                        </w:rPr>
                      </w:pPr>
                      <w:r>
                        <w:rPr>
                          <w:rFonts w:ascii="Courier New" w:hAnsi="Courier New" w:cs="Courier New"/>
                          <w:color w:val="000000"/>
                          <w:sz w:val="20"/>
                          <w:szCs w:val="20"/>
                        </w:rPr>
                        <w:t>age = 21; // valid statement since the variable is writable also</w:t>
                      </w:r>
                    </w:p>
                  </w:txbxContent>
                </v:textbox>
              </v:rect>
            </w:pict>
          </mc:Fallback>
        </mc:AlternateContent>
      </w:r>
    </w:p>
    <w:p w:rsidR="002D6E46" w:rsidRDefault="002D6E46"/>
    <w:p w:rsidR="002D6E46" w:rsidRDefault="002D6E46"/>
    <w:p w:rsidR="002D6E46" w:rsidRDefault="002D6E46"/>
    <w:p w:rsidR="002D6E46" w:rsidRDefault="002D3E14">
      <w:r>
        <w:t>Semi-colons as statement terminators are optional. But it’s a good practice to have them anyway. All throughout our code, we’ll use semi-colons to terminate statements.</w:t>
      </w:r>
    </w:p>
    <w:p w:rsidR="002D6E46" w:rsidRDefault="002D3E14">
      <w:r>
        <w:t>To declare a read-only variable that can only be initialized once:</w:t>
      </w:r>
    </w:p>
    <w:p w:rsidR="002D6E46" w:rsidRDefault="002D3E14">
      <w:r>
        <w:rPr>
          <w:noProof/>
        </w:rPr>
        <mc:AlternateContent>
          <mc:Choice Requires="wps">
            <w:drawing>
              <wp:anchor distT="0" distB="0" distL="114300" distR="114300" simplePos="0" relativeHeight="3" behindDoc="0" locked="0" layoutInCell="1" allowOverlap="1">
                <wp:simplePos x="0" y="0"/>
                <wp:positionH relativeFrom="column">
                  <wp:posOffset>-9525</wp:posOffset>
                </wp:positionH>
                <wp:positionV relativeFrom="paragraph">
                  <wp:posOffset>61595</wp:posOffset>
                </wp:positionV>
                <wp:extent cx="4563110" cy="1086485"/>
                <wp:effectExtent l="38100" t="38100" r="123825" b="114300"/>
                <wp:wrapNone/>
                <wp:docPr id="3" name="Text Box 6"/>
                <wp:cNvGraphicFramePr/>
                <a:graphic xmlns:a="http://schemas.openxmlformats.org/drawingml/2006/main">
                  <a:graphicData uri="http://schemas.microsoft.com/office/word/2010/wordprocessingShape">
                    <wps:wsp>
                      <wps:cNvSpPr/>
                      <wps:spPr>
                        <a:xfrm>
                          <a:off x="0" y="0"/>
                          <a:ext cx="4562640" cy="108576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name : String = “Joe </w:t>
                            </w:r>
                            <w:proofErr w:type="spellStart"/>
                            <w:r>
                              <w:rPr>
                                <w:rFonts w:ascii="Courier New" w:hAnsi="Courier New" w:cs="Courier New"/>
                                <w:color w:val="000000"/>
                                <w:sz w:val="20"/>
                                <w:szCs w:val="20"/>
                              </w:rPr>
                              <w:t>Bloggs</w:t>
                            </w:r>
                            <w:proofErr w:type="spell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age = 20;</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21; // Illegal statement. </w:t>
                            </w:r>
                            <w:proofErr w:type="gramStart"/>
                            <w:r>
                              <w:rPr>
                                <w:rFonts w:ascii="Courier New" w:hAnsi="Courier New" w:cs="Courier New"/>
                                <w:color w:val="000000"/>
                                <w:sz w:val="20"/>
                                <w:szCs w:val="20"/>
                              </w:rPr>
                              <w:t>Compiler error.</w:t>
                            </w:r>
                            <w:proofErr w:type="gramEnd"/>
                            <w:r>
                              <w:rPr>
                                <w:rFonts w:ascii="Courier New" w:hAnsi="Courier New" w:cs="Courier New"/>
                                <w:color w:val="000000"/>
                                <w:sz w:val="20"/>
                                <w:szCs w:val="20"/>
                              </w:rPr>
                              <w:t xml:space="preserve"> The variable is read-only.</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6" o:spid="_x0000_s1027" style="position:absolute;margin-left:-.75pt;margin-top:4.85pt;width:359.3pt;height:85.5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name : String = “Joe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age = 20;</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age = 21; // Illegal statement. Compiler error. The variable is read-only.</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3E14">
      <w:r>
        <w:t>To create a class:</w:t>
      </w:r>
    </w:p>
    <w:p w:rsidR="002D6E46" w:rsidRDefault="002D3E14">
      <w:r>
        <w:rPr>
          <w:noProof/>
        </w:rPr>
        <mc:AlternateContent>
          <mc:Choice Requires="wps">
            <w:drawing>
              <wp:anchor distT="0" distB="0" distL="114300" distR="114300" simplePos="0" relativeHeight="4" behindDoc="0" locked="0" layoutInCell="1" allowOverlap="1">
                <wp:simplePos x="0" y="0"/>
                <wp:positionH relativeFrom="column">
                  <wp:posOffset>-28575</wp:posOffset>
                </wp:positionH>
                <wp:positionV relativeFrom="paragraph">
                  <wp:posOffset>60325</wp:posOffset>
                </wp:positionV>
                <wp:extent cx="4782185" cy="2591435"/>
                <wp:effectExtent l="38100" t="38100" r="114300" b="114300"/>
                <wp:wrapNone/>
                <wp:docPr id="5" name="Text Box 7"/>
                <wp:cNvGraphicFramePr/>
                <a:graphic xmlns:a="http://schemas.openxmlformats.org/drawingml/2006/main">
                  <a:graphicData uri="http://schemas.microsoft.com/office/word/2010/wordprocessingShape">
                    <wps:wsp>
                      <wps:cNvSpPr/>
                      <wps:spPr>
                        <a:xfrm>
                          <a:off x="0" y="0"/>
                          <a:ext cx="4781520" cy="25909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is a class that has one default, </w:t>
                            </w:r>
                            <w:proofErr w:type="spellStart"/>
                            <w:r>
                              <w:rPr>
                                <w:rFonts w:ascii="Courier New" w:hAnsi="Courier New" w:cs="Courier New"/>
                                <w:color w:val="000000"/>
                                <w:sz w:val="20"/>
                                <w:szCs w:val="20"/>
                              </w:rPr>
                              <w:t>parameterless</w:t>
                            </w:r>
                            <w:proofErr w:type="spellEnd"/>
                            <w:r>
                              <w:rPr>
                                <w:rFonts w:ascii="Courier New" w:hAnsi="Courier New" w:cs="Courier New"/>
                                <w:color w:val="000000"/>
                                <w:sz w:val="20"/>
                                <w:szCs w:val="20"/>
                              </w:rPr>
                              <w:t xml:space="preserve"> constructor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w:t>
                            </w:r>
                            <w:proofErr w:type="gramEnd"/>
                            <w:r>
                              <w:rPr>
                                <w:rFonts w:ascii="Courier New" w:hAnsi="Courier New" w:cs="Courier New"/>
                                <w:color w:val="000000"/>
                                <w:sz w:val="20"/>
                                <w:szCs w:val="20"/>
                              </w:rPr>
                              <w:t xml:space="preserve"> parenthesis after the class name is actually the constructor declaration for this class.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If the class has just one default </w:t>
                            </w:r>
                            <w:proofErr w:type="spellStart"/>
                            <w:r>
                              <w:rPr>
                                <w:rFonts w:ascii="Courier New" w:hAnsi="Courier New" w:cs="Courier New"/>
                                <w:color w:val="000000"/>
                                <w:sz w:val="20"/>
                                <w:szCs w:val="20"/>
                              </w:rPr>
                              <w:t>parameterless</w:t>
                            </w:r>
                            <w:proofErr w:type="spellEnd"/>
                            <w:r>
                              <w:rPr>
                                <w:rFonts w:ascii="Courier New" w:hAnsi="Courier New" w:cs="Courier New"/>
                                <w:color w:val="000000"/>
                                <w:sz w:val="20"/>
                                <w:szCs w:val="20"/>
                              </w:rPr>
                              <w:t xml:space="preserve"> constructor, the parenthesis area optional</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Student; // if the class is empty, the </w:t>
                            </w:r>
                            <w:proofErr w:type="spellStart"/>
                            <w:r>
                              <w:rPr>
                                <w:rFonts w:ascii="Courier New" w:hAnsi="Courier New" w:cs="Courier New"/>
                                <w:color w:val="000000"/>
                                <w:sz w:val="20"/>
                                <w:szCs w:val="20"/>
                              </w:rPr>
                              <w:t>curlies</w:t>
                            </w:r>
                            <w:proofErr w:type="spellEnd"/>
                            <w:r>
                              <w:rPr>
                                <w:rFonts w:ascii="Courier New" w:hAnsi="Courier New" w:cs="Courier New"/>
                                <w:color w:val="000000"/>
                                <w:sz w:val="20"/>
                                <w:szCs w:val="20"/>
                              </w:rPr>
                              <w:t xml:space="preserve"> are optional.</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7" o:spid="_x0000_s1028" style="position:absolute;margin-left:-2.25pt;margin-top:4.75pt;width:376.55pt;height:20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This is a class that has one default, parameterless constructor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The parenthesis after the class name is actually the constructor declaration for this class.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If the class has just one default parameterless constructor, the parenthesis area optional</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 // if the class is empty, the curlies are optional.</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To create an object of the Student class:</w:t>
      </w:r>
    </w:p>
    <w:p w:rsidR="002D6E46" w:rsidRDefault="002D3E14">
      <w:r>
        <w:rPr>
          <w:noProof/>
        </w:rPr>
        <mc:AlternateContent>
          <mc:Choice Requires="wps">
            <w:drawing>
              <wp:anchor distT="0" distB="0" distL="114300" distR="114300" simplePos="0" relativeHeight="5" behindDoc="0" locked="0" layoutInCell="1" allowOverlap="1">
                <wp:simplePos x="0" y="0"/>
                <wp:positionH relativeFrom="column">
                  <wp:posOffset>57150</wp:posOffset>
                </wp:positionH>
                <wp:positionV relativeFrom="paragraph">
                  <wp:posOffset>58420</wp:posOffset>
                </wp:positionV>
                <wp:extent cx="4696460" cy="1905635"/>
                <wp:effectExtent l="38100" t="38100" r="123825" b="114300"/>
                <wp:wrapNone/>
                <wp:docPr id="7" name="Text Box 8"/>
                <wp:cNvGraphicFramePr/>
                <a:graphic xmlns:a="http://schemas.openxmlformats.org/drawingml/2006/main">
                  <a:graphicData uri="http://schemas.microsoft.com/office/word/2010/wordprocessingShape">
                    <wps:wsp>
                      <wps:cNvSpPr/>
                      <wps:spPr>
                        <a:xfrm>
                          <a:off x="0" y="0"/>
                          <a:ext cx="4695840" cy="19051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Kotlin</w:t>
                            </w:r>
                            <w:proofErr w:type="spellEnd"/>
                            <w:r>
                              <w:rPr>
                                <w:rFonts w:ascii="Courier New" w:hAnsi="Courier New" w:cs="Courier New"/>
                                <w:color w:val="000000"/>
                                <w:sz w:val="20"/>
                                <w:szCs w:val="20"/>
                              </w:rPr>
                              <w:t xml:space="preserve"> does not have the new keyword. </w:t>
                            </w:r>
                            <w:r>
                              <w:rPr>
                                <w:rFonts w:ascii="Courier New" w:hAnsi="Courier New" w:cs="Courier New"/>
                                <w:color w:val="000000"/>
                                <w:sz w:val="20"/>
                                <w:szCs w:val="20"/>
                              </w:rPr>
                              <w:br/>
                              <w:t xml:space="preserve">// </w:t>
                            </w:r>
                            <w:proofErr w:type="gramStart"/>
                            <w:r>
                              <w:rPr>
                                <w:rFonts w:ascii="Courier New" w:hAnsi="Courier New" w:cs="Courier New"/>
                                <w:color w:val="000000"/>
                                <w:sz w:val="20"/>
                                <w:szCs w:val="20"/>
                              </w:rPr>
                              <w:t>This</w:t>
                            </w:r>
                            <w:proofErr w:type="gramEnd"/>
                            <w:r>
                              <w:rPr>
                                <w:rFonts w:ascii="Courier New" w:hAnsi="Courier New" w:cs="Courier New"/>
                                <w:color w:val="000000"/>
                                <w:sz w:val="20"/>
                                <w:szCs w:val="20"/>
                              </w:rPr>
                              <w:t xml:space="preserve"> creates a read-only / assign-once </w:t>
                            </w:r>
                            <w:r>
                              <w:rPr>
                                <w:rFonts w:ascii="Courier New" w:hAnsi="Courier New" w:cs="Courier New"/>
                                <w:color w:val="000000"/>
                                <w:sz w:val="20"/>
                                <w:szCs w:val="20"/>
                              </w:rPr>
                              <w:br/>
                              <w:t>// variable of type Student.</w:t>
                            </w:r>
                            <w:r>
                              <w:rPr>
                                <w:rFonts w:ascii="Courier New" w:hAnsi="Courier New" w:cs="Courier New"/>
                                <w:color w:val="000000"/>
                                <w:sz w:val="20"/>
                                <w:szCs w:val="20"/>
                              </w:rPr>
                              <w:br/>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student : Student = Student();</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student = Student(); // type inferred</w:t>
                            </w:r>
                          </w:p>
                          <w:p w:rsidR="00507AE5" w:rsidRDefault="00507AE5">
                            <w:pPr>
                              <w:pStyle w:val="FrameContents"/>
                              <w:rPr>
                                <w:color w:val="000000"/>
                              </w:rPr>
                            </w:pPr>
                            <w:r>
                              <w:rPr>
                                <w:rFonts w:ascii="Courier New" w:hAnsi="Courier New" w:cs="Courier New"/>
                                <w:color w:val="000000"/>
                                <w:sz w:val="20"/>
                                <w:szCs w:val="20"/>
                              </w:rPr>
                              <w:t>// read-write variable</w:t>
                            </w:r>
                            <w:r>
                              <w:rPr>
                                <w:rFonts w:ascii="Courier New" w:hAnsi="Courier New" w:cs="Courier New"/>
                                <w:color w:val="000000"/>
                                <w:sz w:val="20"/>
                                <w:szCs w:val="20"/>
                              </w:rPr>
                              <w:br/>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 :</w:t>
                            </w:r>
                            <w:proofErr w:type="gramEnd"/>
                            <w:r>
                              <w:rPr>
                                <w:rFonts w:ascii="Courier New" w:hAnsi="Courier New" w:cs="Courier New"/>
                                <w:color w:val="000000"/>
                                <w:sz w:val="20"/>
                                <w:szCs w:val="20"/>
                              </w:rPr>
                              <w:t xml:space="preserve"> Student = Student();</w:t>
                            </w:r>
                          </w:p>
                        </w:txbxContent>
                      </wps:txbx>
                      <wps:bodyPr>
                        <a:prstTxWarp prst="textNoShape">
                          <a:avLst/>
                        </a:prstTxWarp>
                        <a:noAutofit/>
                      </wps:bodyPr>
                    </wps:wsp>
                  </a:graphicData>
                </a:graphic>
              </wp:anchor>
            </w:drawing>
          </mc:Choice>
          <mc:Fallback>
            <w:pict>
              <v:rect id="Text Box 8" o:spid="_x0000_s1029" style="position:absolute;margin-left:4.5pt;margin-top:4.6pt;width:369.8pt;height:150.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Kotlin does not have the new keyword. </w:t>
                      </w:r>
                      <w:r>
                        <w:rPr>
                          <w:rFonts w:ascii="Courier New" w:hAnsi="Courier New" w:cs="Courier New"/>
                          <w:color w:val="000000"/>
                          <w:sz w:val="20"/>
                          <w:szCs w:val="20"/>
                        </w:rPr>
                        <w:br/>
                        <w:t xml:space="preserve">// This creates a read-only / assign-once </w:t>
                      </w:r>
                      <w:r>
                        <w:rPr>
                          <w:rFonts w:ascii="Courier New" w:hAnsi="Courier New" w:cs="Courier New"/>
                          <w:color w:val="000000"/>
                          <w:sz w:val="20"/>
                          <w:szCs w:val="20"/>
                        </w:rPr>
                        <w:br/>
                        <w:t>// variable of type Student.</w:t>
                      </w:r>
                      <w:r>
                        <w:rPr>
                          <w:rFonts w:ascii="Courier New" w:hAnsi="Courier New" w:cs="Courier New"/>
                          <w:color w:val="000000"/>
                          <w:sz w:val="20"/>
                          <w:szCs w:val="20"/>
                        </w:rPr>
                        <w:br/>
                        <w:t>val student : Student = Student();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student = Student(); // type inferred</w:t>
                      </w:r>
                    </w:p>
                    <w:p w:rsidR="00507AE5" w:rsidRDefault="00507AE5">
                      <w:pPr>
                        <w:pStyle w:val="FrameContents"/>
                        <w:rPr>
                          <w:color w:val="000000"/>
                        </w:rPr>
                      </w:pPr>
                      <w:r>
                        <w:rPr>
                          <w:rFonts w:ascii="Courier New" w:hAnsi="Courier New" w:cs="Courier New"/>
                          <w:color w:val="000000"/>
                          <w:sz w:val="20"/>
                          <w:szCs w:val="20"/>
                        </w:rPr>
                        <w:t>// read-write variable</w:t>
                      </w:r>
                      <w:r>
                        <w:rPr>
                          <w:rFonts w:ascii="Courier New" w:hAnsi="Courier New" w:cs="Courier New"/>
                          <w:color w:val="000000"/>
                          <w:sz w:val="20"/>
                          <w:szCs w:val="20"/>
                        </w:rPr>
                        <w:br/>
                        <w:t>var student : Student = Student();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proofErr w:type="spellStart"/>
      <w:r>
        <w:t>Nullable</w:t>
      </w:r>
      <w:proofErr w:type="spellEnd"/>
      <w:r>
        <w:t xml:space="preserve"> types:</w:t>
      </w:r>
    </w:p>
    <w:p w:rsidR="002D6E46" w:rsidRDefault="002D3E14">
      <w:proofErr w:type="spellStart"/>
      <w:r>
        <w:t>Kotlin</w:t>
      </w:r>
      <w:proofErr w:type="spellEnd"/>
      <w:r>
        <w:t xml:space="preserve"> distinguishes between </w:t>
      </w:r>
      <w:proofErr w:type="spellStart"/>
      <w:r>
        <w:t>nullable</w:t>
      </w:r>
      <w:proofErr w:type="spellEnd"/>
      <w:r>
        <w:t xml:space="preserve"> and non-</w:t>
      </w:r>
      <w:proofErr w:type="spellStart"/>
      <w:r>
        <w:t>nullable</w:t>
      </w:r>
      <w:proofErr w:type="spellEnd"/>
      <w:r>
        <w:t xml:space="preserve"> types. Each type, whether a primitive or user-defined, has both, a </w:t>
      </w:r>
      <w:proofErr w:type="spellStart"/>
      <w:r>
        <w:t>nullable</w:t>
      </w:r>
      <w:proofErr w:type="spellEnd"/>
      <w:r>
        <w:t xml:space="preserve"> version and a non-</w:t>
      </w:r>
      <w:proofErr w:type="spellStart"/>
      <w:r>
        <w:t>nullable</w:t>
      </w:r>
      <w:proofErr w:type="spellEnd"/>
      <w:r>
        <w:t xml:space="preserve"> version. You create a </w:t>
      </w:r>
      <w:proofErr w:type="spellStart"/>
      <w:r>
        <w:t>nullable</w:t>
      </w:r>
      <w:proofErr w:type="spellEnd"/>
      <w:r>
        <w:t xml:space="preserve"> version by appending </w:t>
      </w:r>
      <w:proofErr w:type="gramStart"/>
      <w:r>
        <w:t xml:space="preserve">a </w:t>
      </w:r>
      <w:r>
        <w:rPr>
          <w:rFonts w:ascii="Courier New" w:hAnsi="Courier New" w:cs="Courier New"/>
          <w:sz w:val="20"/>
          <w:szCs w:val="20"/>
        </w:rPr>
        <w:t>?</w:t>
      </w:r>
      <w:proofErr w:type="gramEnd"/>
      <w:r>
        <w:t xml:space="preserve"> </w:t>
      </w:r>
      <w:proofErr w:type="gramStart"/>
      <w:r>
        <w:t>symbol</w:t>
      </w:r>
      <w:proofErr w:type="gramEnd"/>
      <w:r>
        <w:t xml:space="preserve"> after the type name.</w:t>
      </w:r>
    </w:p>
    <w:p w:rsidR="002D6E46" w:rsidRDefault="002D6E46"/>
    <w:p w:rsidR="002D6E46" w:rsidRDefault="002D6E46"/>
    <w:p w:rsidR="002D6E46" w:rsidRDefault="002D6E46"/>
    <w:p w:rsidR="002D6E46" w:rsidRDefault="002D3E14">
      <w:r>
        <w:rPr>
          <w:noProof/>
        </w:rPr>
        <w:lastRenderedPageBreak/>
        <mc:AlternateContent>
          <mc:Choice Requires="wps">
            <w:drawing>
              <wp:anchor distT="0" distB="0" distL="114300" distR="114300" simplePos="0" relativeHeight="6" behindDoc="0" locked="0" layoutInCell="1" allowOverlap="1" wp14:anchorId="083AAEFA">
                <wp:simplePos x="0" y="0"/>
                <wp:positionH relativeFrom="column">
                  <wp:posOffset>-28575</wp:posOffset>
                </wp:positionH>
                <wp:positionV relativeFrom="paragraph">
                  <wp:posOffset>40005</wp:posOffset>
                </wp:positionV>
                <wp:extent cx="4163060" cy="1486535"/>
                <wp:effectExtent l="38100" t="38100" r="123825" b="114300"/>
                <wp:wrapNone/>
                <wp:docPr id="9" name="Text Box 9"/>
                <wp:cNvGraphicFramePr/>
                <a:graphic xmlns:a="http://schemas.openxmlformats.org/drawingml/2006/main">
                  <a:graphicData uri="http://schemas.microsoft.com/office/word/2010/wordprocessingShape">
                    <wps:wsp>
                      <wps:cNvSpPr/>
                      <wps:spPr>
                        <a:xfrm>
                          <a:off x="0" y="0"/>
                          <a:ext cx="4162320" cy="14860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var</w:t>
                            </w:r>
                            <w:proofErr w:type="spellEnd"/>
                            <w:proofErr w:type="gramEnd"/>
                            <w:r>
                              <w:rPr>
                                <w:rFonts w:ascii="Courier New" w:hAnsi="Courier New" w:cs="Courier New"/>
                                <w:color w:val="000000"/>
                                <w:sz w:val="20"/>
                                <w:szCs w:val="20"/>
                              </w:rPr>
                              <w:t xml:space="preserve"> age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 2; // </w:t>
                            </w:r>
                            <w:proofErr w:type="spellStart"/>
                            <w:r>
                              <w:rPr>
                                <w:rFonts w:ascii="Courier New" w:hAnsi="Courier New" w:cs="Courier New"/>
                                <w:color w:val="000000"/>
                                <w:sz w:val="20"/>
                                <w:szCs w:val="20"/>
                              </w:rPr>
                              <w:t>nullable</w:t>
                            </w:r>
                            <w:proofErr w:type="spellEnd"/>
                            <w:r>
                              <w:rPr>
                                <w:rFonts w:ascii="Courier New" w:hAnsi="Courier New" w:cs="Courier New"/>
                                <w:color w:val="000000"/>
                                <w:sz w:val="20"/>
                                <w:szCs w:val="20"/>
                              </w:rPr>
                              <w:t xml:space="preserve"> integer</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null; // valid</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joe : Student? = null; // valid</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lisa</w:t>
                            </w:r>
                            <w:proofErr w:type="spellEnd"/>
                            <w:r>
                              <w:rPr>
                                <w:rFonts w:ascii="Courier New" w:hAnsi="Courier New" w:cs="Courier New"/>
                                <w:color w:val="000000"/>
                                <w:sz w:val="20"/>
                                <w:szCs w:val="20"/>
                              </w:rPr>
                              <w:t xml:space="preserve"> : Student = null; // illegal. </w:t>
                            </w:r>
                            <w:proofErr w:type="gramStart"/>
                            <w:r>
                              <w:rPr>
                                <w:rFonts w:ascii="Courier New" w:hAnsi="Courier New" w:cs="Courier New"/>
                                <w:color w:val="000000"/>
                                <w:sz w:val="20"/>
                                <w:szCs w:val="20"/>
                              </w:rPr>
                              <w:t>Compiler error.</w:t>
                            </w:r>
                            <w:proofErr w:type="gramEnd"/>
                            <w:r>
                              <w:rPr>
                                <w:rFonts w:ascii="Courier New" w:hAnsi="Courier New" w:cs="Courier New"/>
                                <w:color w:val="000000"/>
                                <w:sz w:val="20"/>
                                <w:szCs w:val="20"/>
                              </w:rPr>
                              <w:t xml:space="preserve"> The variable is not </w:t>
                            </w:r>
                            <w:proofErr w:type="spellStart"/>
                            <w:r>
                              <w:rPr>
                                <w:rFonts w:ascii="Courier New" w:hAnsi="Courier New" w:cs="Courier New"/>
                                <w:color w:val="000000"/>
                                <w:sz w:val="20"/>
                                <w:szCs w:val="20"/>
                              </w:rPr>
                              <w:t>nullable</w:t>
                            </w:r>
                            <w:proofErr w:type="spellEnd"/>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9" o:spid="_x0000_s1030" style="position:absolute;margin-left:-2.25pt;margin-top:3.15pt;width:327.8pt;height:117.0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age : Int? = 2; // nullable integer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age = null; // valid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joe : Student? = null; // valid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var lisa : Student = null; // illegal. Compiler error. The variable is not nullable.</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t>To declare a class Student with a read-only, non-</w:t>
      </w:r>
      <w:proofErr w:type="spellStart"/>
      <w:r>
        <w:t>nullable</w:t>
      </w:r>
      <w:proofErr w:type="spellEnd"/>
      <w:r>
        <w:t xml:space="preserve"> property called </w:t>
      </w:r>
      <w:r>
        <w:rPr>
          <w:rFonts w:ascii="Courier New" w:hAnsi="Courier New" w:cs="Courier New"/>
          <w:sz w:val="20"/>
          <w:szCs w:val="20"/>
        </w:rPr>
        <w:t>name</w:t>
      </w:r>
      <w:r>
        <w:t xml:space="preserve"> and a read-write, </w:t>
      </w:r>
      <w:proofErr w:type="spellStart"/>
      <w:r>
        <w:t>nullable</w:t>
      </w:r>
      <w:proofErr w:type="spellEnd"/>
      <w:r>
        <w:t xml:space="preserve"> property called </w:t>
      </w:r>
      <w:r>
        <w:rPr>
          <w:rFonts w:ascii="Courier New" w:hAnsi="Courier New" w:cs="Courier New"/>
          <w:sz w:val="20"/>
          <w:szCs w:val="20"/>
        </w:rPr>
        <w:t>age</w:t>
      </w:r>
      <w:r>
        <w:t>:</w:t>
      </w:r>
    </w:p>
    <w:p w:rsidR="002D6E46" w:rsidRDefault="002D3E14">
      <w:r>
        <w:rPr>
          <w:noProof/>
        </w:rPr>
        <mc:AlternateContent>
          <mc:Choice Requires="wps">
            <w:drawing>
              <wp:anchor distT="0" distB="0" distL="114300" distR="114300" simplePos="0" relativeHeight="7" behindDoc="0" locked="0" layoutInCell="1" allowOverlap="1" wp14:anchorId="2B34F736">
                <wp:simplePos x="0" y="0"/>
                <wp:positionH relativeFrom="column">
                  <wp:posOffset>38100</wp:posOffset>
                </wp:positionH>
                <wp:positionV relativeFrom="paragraph">
                  <wp:posOffset>67945</wp:posOffset>
                </wp:positionV>
                <wp:extent cx="4163060" cy="505460"/>
                <wp:effectExtent l="38100" t="38100" r="123825" b="123825"/>
                <wp:wrapNone/>
                <wp:docPr id="11" name="Text Box 10"/>
                <wp:cNvGraphicFramePr/>
                <a:graphic xmlns:a="http://schemas.openxmlformats.org/drawingml/2006/main">
                  <a:graphicData uri="http://schemas.microsoft.com/office/word/2010/wordprocessingShape">
                    <wps:wsp>
                      <wps:cNvSpPr/>
                      <wps:spPr>
                        <a:xfrm>
                          <a:off x="0" y="0"/>
                          <a:ext cx="4162320" cy="5047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color w:val="00000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Student(</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name : String,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 age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10" o:spid="_x0000_s1031" style="position:absolute;margin-left:3pt;margin-top:5.35pt;width:327.8pt;height:39.8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" fillcolor="white [3201]" strokeweight=".18mm">
                <v:stroke joinstyle="round"/>
                <v:shadow on="t" color="black" opacity="26214f" origin="-.5,-.5" offset=".74836mm,.74836mm"/>
                <v:textbox>
                  <w:txbxContent>
                    <w:p w:rsidR="00507AE5" w:rsidRDefault="00507AE5">
                      <w:pPr>
                        <w:pStyle w:val="FrameContents"/>
                        <w:rPr>
                          <w:color w:val="000000"/>
                        </w:rPr>
                      </w:pPr>
                      <w:r>
                        <w:rPr>
                          <w:rFonts w:ascii="Courier New" w:hAnsi="Courier New" w:cs="Courier New"/>
                          <w:color w:val="000000"/>
                          <w:sz w:val="20"/>
                          <w:szCs w:val="20"/>
                        </w:rPr>
                        <w:t>class Student(val name : String, var age : Int?);</w:t>
                      </w:r>
                    </w:p>
                  </w:txbxContent>
                </v:textbox>
              </v:rect>
            </w:pict>
          </mc:Fallback>
        </mc:AlternateContent>
      </w:r>
    </w:p>
    <w:p w:rsidR="002D6E46" w:rsidRDefault="002D6E46"/>
    <w:p w:rsidR="002D6E46" w:rsidRDefault="002D3E14">
      <w:r>
        <w:t xml:space="preserve">In the above code, </w:t>
      </w:r>
      <w:r>
        <w:rPr>
          <w:rFonts w:ascii="Courier New" w:hAnsi="Courier New" w:cs="Courier New"/>
          <w:sz w:val="20"/>
          <w:szCs w:val="20"/>
        </w:rPr>
        <w:t>name</w:t>
      </w:r>
      <w:r>
        <w:t xml:space="preserve"> and </w:t>
      </w:r>
      <w:r>
        <w:rPr>
          <w:rFonts w:ascii="Courier New" w:hAnsi="Courier New" w:cs="Courier New"/>
          <w:sz w:val="20"/>
          <w:szCs w:val="20"/>
        </w:rPr>
        <w:t>age</w:t>
      </w:r>
      <w:r>
        <w:t xml:space="preserve"> are properties. </w:t>
      </w:r>
      <w:proofErr w:type="spellStart"/>
      <w:r>
        <w:t>Kotlin</w:t>
      </w:r>
      <w:proofErr w:type="spellEnd"/>
      <w:r>
        <w:t xml:space="preserve"> creates a getter for the </w:t>
      </w:r>
      <w:r>
        <w:rPr>
          <w:rFonts w:ascii="Courier New" w:hAnsi="Courier New" w:cs="Courier New"/>
          <w:sz w:val="20"/>
          <w:szCs w:val="20"/>
        </w:rPr>
        <w:t>name</w:t>
      </w:r>
      <w:r>
        <w:t xml:space="preserve"> property and a getter and setter pair for the </w:t>
      </w:r>
      <w:r>
        <w:rPr>
          <w:rFonts w:ascii="Courier New" w:hAnsi="Courier New" w:cs="Courier New"/>
          <w:sz w:val="20"/>
          <w:szCs w:val="20"/>
        </w:rPr>
        <w:t>age</w:t>
      </w:r>
      <w:r>
        <w:t xml:space="preserve"> property. Also, the Student class in the listing above gets a parameterized constructor.</w:t>
      </w:r>
    </w:p>
    <w:p w:rsidR="002D6E46" w:rsidRDefault="002D3E14">
      <w:r>
        <w:t>To create an object of the Student class and use it:</w:t>
      </w:r>
    </w:p>
    <w:p w:rsidR="002D6E46" w:rsidRDefault="002D3E14">
      <w:r>
        <w:rPr>
          <w:noProof/>
        </w:rPr>
        <mc:AlternateContent>
          <mc:Choice Requires="wps">
            <w:drawing>
              <wp:anchor distT="0" distB="0" distL="114300" distR="114300" simplePos="0" relativeHeight="8" behindDoc="0" locked="0" layoutInCell="1" allowOverlap="1" wp14:anchorId="6447B630">
                <wp:simplePos x="0" y="0"/>
                <wp:positionH relativeFrom="column">
                  <wp:posOffset>-28575</wp:posOffset>
                </wp:positionH>
                <wp:positionV relativeFrom="paragraph">
                  <wp:posOffset>46355</wp:posOffset>
                </wp:positionV>
                <wp:extent cx="4544060" cy="753110"/>
                <wp:effectExtent l="38100" t="38100" r="123825" b="123825"/>
                <wp:wrapNone/>
                <wp:docPr id="13" name="Text Box 11"/>
                <wp:cNvGraphicFramePr/>
                <a:graphic xmlns:a="http://schemas.openxmlformats.org/drawingml/2006/main">
                  <a:graphicData uri="http://schemas.microsoft.com/office/word/2010/wordprocessingShape">
                    <wps:wsp>
                      <wps:cNvSpPr/>
                      <wps:spPr>
                        <a:xfrm>
                          <a:off x="0" y="0"/>
                          <a:ext cx="4543560" cy="7524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creates a read-only, </w:t>
                            </w:r>
                            <w:proofErr w:type="spellStart"/>
                            <w:r>
                              <w:rPr>
                                <w:rFonts w:ascii="Courier New" w:hAnsi="Courier New" w:cs="Courier New"/>
                                <w:color w:val="000000"/>
                                <w:sz w:val="20"/>
                                <w:szCs w:val="20"/>
                              </w:rPr>
                              <w:t>nullable</w:t>
                            </w:r>
                            <w:proofErr w:type="spellEnd"/>
                            <w:r>
                              <w:rPr>
                                <w:rFonts w:ascii="Courier New" w:hAnsi="Courier New" w:cs="Courier New"/>
                                <w:color w:val="000000"/>
                                <w:sz w:val="20"/>
                                <w:szCs w:val="20"/>
                              </w:rPr>
                              <w:t xml:space="preserve"> variable of type student</w:t>
                            </w:r>
                          </w:p>
                          <w:p w:rsidR="00507AE5" w:rsidRDefault="00507AE5">
                            <w:pPr>
                              <w:pStyle w:val="FrameContents"/>
                              <w:rPr>
                                <w:color w:val="00000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student : Student? =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“Lisa”, null); </w:t>
                            </w:r>
                          </w:p>
                        </w:txbxContent>
                      </wps:txbx>
                      <wps:bodyPr>
                        <a:prstTxWarp prst="textNoShape">
                          <a:avLst/>
                        </a:prstTxWarp>
                        <a:noAutofit/>
                      </wps:bodyPr>
                    </wps:wsp>
                  </a:graphicData>
                </a:graphic>
              </wp:anchor>
            </w:drawing>
          </mc:Choice>
          <mc:Fallback>
            <w:pict>
              <v:rect id="Text Box 11" o:spid="_x0000_s1032" style="position:absolute;margin-left:-2.25pt;margin-top:3.65pt;width:357.8pt;height:59.3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creates a read-only, nullable variable of type student</w:t>
                      </w:r>
                    </w:p>
                    <w:p w:rsidR="00507AE5" w:rsidRDefault="00507AE5">
                      <w:pPr>
                        <w:pStyle w:val="FrameContents"/>
                        <w:rPr>
                          <w:color w:val="000000"/>
                        </w:rPr>
                      </w:pPr>
                      <w:r>
                        <w:rPr>
                          <w:rFonts w:ascii="Courier New" w:hAnsi="Courier New" w:cs="Courier New"/>
                          <w:color w:val="000000"/>
                          <w:sz w:val="20"/>
                          <w:szCs w:val="20"/>
                        </w:rPr>
                        <w:t xml:space="preserve">val student : Student? = Student(“Lisa”, null); </w:t>
                      </w:r>
                    </w:p>
                  </w:txbxContent>
                </v:textbox>
              </v:rect>
            </w:pict>
          </mc:Fallback>
        </mc:AlternateContent>
      </w:r>
    </w:p>
    <w:p w:rsidR="002D6E46" w:rsidRDefault="002D6E46"/>
    <w:p w:rsidR="002D6E46" w:rsidRDefault="002D6E46"/>
    <w:p w:rsidR="002D6E46" w:rsidRDefault="002D3E14">
      <w:r>
        <w:t>To create a class with optional parameters in its constructor:</w:t>
      </w:r>
    </w:p>
    <w:p w:rsidR="002D6E46" w:rsidRDefault="002D3E14">
      <w:r>
        <w:rPr>
          <w:noProof/>
        </w:rPr>
        <mc:AlternateContent>
          <mc:Choice Requires="wps">
            <w:drawing>
              <wp:anchor distT="0" distB="0" distL="114300" distR="114300" simplePos="0" relativeHeight="9" behindDoc="0" locked="0" layoutInCell="1" allowOverlap="1" wp14:anchorId="4CD6DF73">
                <wp:simplePos x="0" y="0"/>
                <wp:positionH relativeFrom="column">
                  <wp:posOffset>-28575</wp:posOffset>
                </wp:positionH>
                <wp:positionV relativeFrom="paragraph">
                  <wp:posOffset>74930</wp:posOffset>
                </wp:positionV>
                <wp:extent cx="4867910" cy="2398395"/>
                <wp:effectExtent l="38100" t="38100" r="123825" b="117475"/>
                <wp:wrapNone/>
                <wp:docPr id="15" name="Text Box 12"/>
                <wp:cNvGraphicFramePr/>
                <a:graphic xmlns:a="http://schemas.openxmlformats.org/drawingml/2006/main">
                  <a:graphicData uri="http://schemas.microsoft.com/office/word/2010/wordprocessingShape">
                    <wps:wsp>
                      <wps:cNvSpPr/>
                      <wps:spPr>
                        <a:xfrm>
                          <a:off x="0" y="0"/>
                          <a:ext cx="4867200" cy="23976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Student(</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name : String,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 age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 null,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var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gender :</w:t>
                            </w:r>
                            <w:proofErr w:type="gramEnd"/>
                            <w:r>
                              <w:rPr>
                                <w:rFonts w:ascii="Courier New" w:hAnsi="Courier New" w:cs="Courier New"/>
                                <w:color w:val="000000"/>
                                <w:sz w:val="20"/>
                                <w:szCs w:val="20"/>
                              </w:rPr>
                              <w:t xml:space="preserve"> String = “Male”);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optional argument omitted. </w:t>
                            </w:r>
                            <w:proofErr w:type="spellStart"/>
                            <w:proofErr w:type="gramStart"/>
                            <w:r>
                              <w:rPr>
                                <w:rFonts w:ascii="Courier New" w:hAnsi="Courier New" w:cs="Courier New"/>
                                <w:color w:val="000000"/>
                                <w:sz w:val="20"/>
                                <w:szCs w:val="20"/>
                              </w:rPr>
                              <w:t>Nullable</w:t>
                            </w:r>
                            <w:proofErr w:type="spellEnd"/>
                            <w:r>
                              <w:rPr>
                                <w:rFonts w:ascii="Courier New" w:hAnsi="Courier New" w:cs="Courier New"/>
                                <w:color w:val="000000"/>
                                <w:sz w:val="20"/>
                                <w:szCs w:val="20"/>
                              </w:rPr>
                              <w:t xml:space="preserve"> student.</w:t>
                            </w:r>
                            <w:proofErr w:type="gramEnd"/>
                            <w:r>
                              <w:rPr>
                                <w:rFonts w:ascii="Courier New" w:hAnsi="Courier New" w:cs="Courier New"/>
                                <w:color w:val="000000"/>
                                <w:sz w:val="20"/>
                                <w:szCs w:val="20"/>
                              </w:rPr>
                              <w:br/>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joe : Student? =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“Joe </w:t>
                            </w:r>
                            <w:proofErr w:type="spellStart"/>
                            <w:r>
                              <w:rPr>
                                <w:rFonts w:ascii="Courier New" w:hAnsi="Courier New" w:cs="Courier New"/>
                                <w:color w:val="000000"/>
                                <w:sz w:val="20"/>
                                <w:szCs w:val="20"/>
                              </w:rPr>
                              <w:t>Bloggs</w:t>
                            </w:r>
                            <w:proofErr w:type="spellEnd"/>
                            <w:r>
                              <w:rPr>
                                <w:rFonts w:ascii="Courier New" w:hAnsi="Courier New" w:cs="Courier New"/>
                                <w:color w:val="000000"/>
                                <w:sz w:val="20"/>
                                <w:szCs w:val="20"/>
                              </w:rPr>
                              <w:t>”, 20);</w:t>
                            </w:r>
                          </w:p>
                          <w:p w:rsidR="00507AE5" w:rsidRDefault="00507AE5">
                            <w:pPr>
                              <w:pStyle w:val="FrameContents"/>
                              <w:rPr>
                                <w:rFonts w:ascii="Courier New" w:hAnsi="Courier New" w:cs="Courier New"/>
                                <w:color w:val="000000"/>
                                <w:sz w:val="20"/>
                                <w:szCs w:val="20"/>
                              </w:rPr>
                            </w:pPr>
                          </w:p>
                          <w:p w:rsidR="00507AE5" w:rsidRDefault="00507AE5">
                            <w:pPr>
                              <w:pStyle w:val="FrameContents"/>
                              <w:rPr>
                                <w:color w:val="00000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Provided</w:t>
                            </w:r>
                            <w:proofErr w:type="gramEnd"/>
                            <w:r>
                              <w:rPr>
                                <w:rFonts w:ascii="Courier New" w:hAnsi="Courier New" w:cs="Courier New"/>
                                <w:color w:val="000000"/>
                                <w:sz w:val="20"/>
                                <w:szCs w:val="20"/>
                              </w:rPr>
                              <w:t xml:space="preserve"> an explicit value for all </w:t>
                            </w:r>
                            <w:r>
                              <w:rPr>
                                <w:rFonts w:ascii="Courier New" w:hAnsi="Courier New" w:cs="Courier New"/>
                                <w:color w:val="000000"/>
                                <w:sz w:val="20"/>
                                <w:szCs w:val="20"/>
                              </w:rPr>
                              <w:br/>
                              <w:t xml:space="preserve">// arguments including the optional argument. </w:t>
                            </w:r>
                            <w:r>
                              <w:rPr>
                                <w:rFonts w:ascii="Courier New" w:hAnsi="Courier New" w:cs="Courier New"/>
                                <w:color w:val="000000"/>
                                <w:sz w:val="20"/>
                                <w:szCs w:val="20"/>
                              </w:rPr>
                              <w:br/>
                              <w:t>// Non-</w:t>
                            </w:r>
                            <w:proofErr w:type="spellStart"/>
                            <w:r>
                              <w:rPr>
                                <w:rFonts w:ascii="Courier New" w:hAnsi="Courier New" w:cs="Courier New"/>
                                <w:color w:val="000000"/>
                                <w:sz w:val="20"/>
                                <w:szCs w:val="20"/>
                              </w:rPr>
                              <w:t>nullable</w:t>
                            </w:r>
                            <w:proofErr w:type="spellEnd"/>
                            <w:r>
                              <w:rPr>
                                <w:rFonts w:ascii="Courier New" w:hAnsi="Courier New" w:cs="Courier New"/>
                                <w:color w:val="000000"/>
                                <w:sz w:val="20"/>
                                <w:szCs w:val="20"/>
                              </w:rPr>
                              <w:t xml:space="preserve"> student.</w:t>
                            </w:r>
                            <w:r>
                              <w:rPr>
                                <w:rFonts w:ascii="Courier New" w:hAnsi="Courier New" w:cs="Courier New"/>
                                <w:color w:val="000000"/>
                                <w:sz w:val="20"/>
                                <w:szCs w:val="20"/>
                              </w:rPr>
                              <w:br/>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lisa</w:t>
                            </w:r>
                            <w:proofErr w:type="spellEnd"/>
                            <w:r>
                              <w:rPr>
                                <w:rFonts w:ascii="Courier New" w:hAnsi="Courier New" w:cs="Courier New"/>
                                <w:color w:val="000000"/>
                                <w:sz w:val="20"/>
                                <w:szCs w:val="20"/>
                              </w:rPr>
                              <w:t xml:space="preserve"> : Student = Student(“Lisa Hendricks”, 18, “Female”);</w:t>
                            </w:r>
                          </w:p>
                        </w:txbxContent>
                      </wps:txbx>
                      <wps:bodyPr>
                        <a:prstTxWarp prst="textNoShape">
                          <a:avLst/>
                        </a:prstTxWarp>
                        <a:noAutofit/>
                      </wps:bodyPr>
                    </wps:wsp>
                  </a:graphicData>
                </a:graphic>
              </wp:anchor>
            </w:drawing>
          </mc:Choice>
          <mc:Fallback>
            <w:pict>
              <v:rect id="Text Box 12" o:spid="_x0000_s1033" style="position:absolute;margin-left:-2.25pt;margin-top:5.9pt;width:383.3pt;height:188.8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class Student(val name : String, </w:t>
                      </w:r>
                      <w:r>
                        <w:rPr>
                          <w:rFonts w:ascii="Courier New" w:hAnsi="Courier New" w:cs="Courier New"/>
                          <w:color w:val="000000"/>
                          <w:sz w:val="20"/>
                          <w:szCs w:val="20"/>
                        </w:rPr>
                        <w:br/>
                        <w:t xml:space="preserve">              var age : Int? = null, </w:t>
                      </w:r>
                      <w:r>
                        <w:rPr>
                          <w:rFonts w:ascii="Courier New" w:hAnsi="Courier New" w:cs="Courier New"/>
                          <w:color w:val="000000"/>
                          <w:sz w:val="20"/>
                          <w:szCs w:val="20"/>
                        </w:rPr>
                        <w:br/>
                        <w:t xml:space="preserve">              var gender : String = “Male”);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optional argument omitted. Nullable student.</w:t>
                      </w:r>
                      <w:r>
                        <w:rPr>
                          <w:rFonts w:ascii="Courier New" w:hAnsi="Courier New" w:cs="Courier New"/>
                          <w:color w:val="000000"/>
                          <w:sz w:val="20"/>
                          <w:szCs w:val="20"/>
                        </w:rPr>
                        <w:br/>
                        <w:t>val joe : Student? = Student(“Joe Bloggs”, 20);</w:t>
                      </w:r>
                    </w:p>
                    <w:p w:rsidR="00507AE5" w:rsidRDefault="00507AE5">
                      <w:pPr>
                        <w:pStyle w:val="FrameContents"/>
                        <w:rPr>
                          <w:rFonts w:ascii="Courier New" w:hAnsi="Courier New" w:cs="Courier New"/>
                          <w:color w:val="000000"/>
                          <w:sz w:val="20"/>
                          <w:szCs w:val="20"/>
                        </w:rPr>
                      </w:pPr>
                    </w:p>
                    <w:p w:rsidR="00507AE5" w:rsidRDefault="00507AE5">
                      <w:pPr>
                        <w:pStyle w:val="FrameContents"/>
                        <w:rPr>
                          <w:color w:val="000000"/>
                        </w:rPr>
                      </w:pPr>
                      <w:r>
                        <w:rPr>
                          <w:rFonts w:ascii="Courier New" w:hAnsi="Courier New" w:cs="Courier New"/>
                          <w:color w:val="000000"/>
                          <w:sz w:val="20"/>
                          <w:szCs w:val="20"/>
                        </w:rPr>
                        <w:t xml:space="preserve">// Provided an explicit value for all </w:t>
                      </w:r>
                      <w:r>
                        <w:rPr>
                          <w:rFonts w:ascii="Courier New" w:hAnsi="Courier New" w:cs="Courier New"/>
                          <w:color w:val="000000"/>
                          <w:sz w:val="20"/>
                          <w:szCs w:val="20"/>
                        </w:rPr>
                        <w:br/>
                        <w:t xml:space="preserve">// arguments including the optional argument. </w:t>
                      </w:r>
                      <w:r>
                        <w:rPr>
                          <w:rFonts w:ascii="Courier New" w:hAnsi="Courier New" w:cs="Courier New"/>
                          <w:color w:val="000000"/>
                          <w:sz w:val="20"/>
                          <w:szCs w:val="20"/>
                        </w:rPr>
                        <w:br/>
                        <w:t>// Non-nullable student.</w:t>
                      </w:r>
                      <w:r>
                        <w:rPr>
                          <w:rFonts w:ascii="Courier New" w:hAnsi="Courier New" w:cs="Courier New"/>
                          <w:color w:val="000000"/>
                          <w:sz w:val="20"/>
                          <w:szCs w:val="20"/>
                        </w:rPr>
                        <w:br/>
                        <w:t>val lisa : Student = Student(“Lisa Hendricks”, 18, “Female”);</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Functions in </w:t>
      </w:r>
      <w:proofErr w:type="spellStart"/>
      <w:r>
        <w:t>Kotlin</w:t>
      </w:r>
      <w:proofErr w:type="spellEnd"/>
      <w:r>
        <w:t xml:space="preserve"> can exist independently outside of any class. To create a function that returns </w:t>
      </w:r>
      <w:r>
        <w:rPr>
          <w:rFonts w:ascii="Courier New" w:hAnsi="Courier New" w:cs="Courier New"/>
          <w:sz w:val="20"/>
          <w:szCs w:val="20"/>
        </w:rPr>
        <w:t>void</w:t>
      </w:r>
      <w:r>
        <w:t xml:space="preserve"> (</w:t>
      </w:r>
      <w:r>
        <w:rPr>
          <w:rFonts w:ascii="Courier New" w:hAnsi="Courier New" w:cs="Courier New"/>
          <w:sz w:val="20"/>
          <w:szCs w:val="20"/>
        </w:rPr>
        <w:t>Unit</w:t>
      </w:r>
      <w:r>
        <w:t xml:space="preserve"> is a type that means </w:t>
      </w:r>
      <w:r>
        <w:rPr>
          <w:rFonts w:ascii="Courier New" w:hAnsi="Courier New" w:cs="Courier New"/>
          <w:sz w:val="20"/>
          <w:szCs w:val="20"/>
        </w:rPr>
        <w:t>void</w:t>
      </w:r>
      <w:r>
        <w:t>):</w:t>
      </w:r>
    </w:p>
    <w:p w:rsidR="002D6E46" w:rsidRDefault="002D3E14">
      <w:r>
        <w:rPr>
          <w:noProof/>
        </w:rPr>
        <mc:AlternateContent>
          <mc:Choice Requires="wps">
            <w:drawing>
              <wp:anchor distT="0" distB="0" distL="114300" distR="114300" simplePos="0" relativeHeight="10" behindDoc="0" locked="0" layoutInCell="1" allowOverlap="1" wp14:anchorId="3E914328">
                <wp:simplePos x="0" y="0"/>
                <wp:positionH relativeFrom="column">
                  <wp:posOffset>-66675</wp:posOffset>
                </wp:positionH>
                <wp:positionV relativeFrom="paragraph">
                  <wp:posOffset>16510</wp:posOffset>
                </wp:positionV>
                <wp:extent cx="4867910" cy="1686560"/>
                <wp:effectExtent l="38100" t="38100" r="123825" b="123825"/>
                <wp:wrapNone/>
                <wp:docPr id="17" name="Text Box 13"/>
                <wp:cNvGraphicFramePr/>
                <a:graphic xmlns:a="http://schemas.openxmlformats.org/drawingml/2006/main">
                  <a:graphicData uri="http://schemas.microsoft.com/office/word/2010/wordprocessingShape">
                    <wps:wsp>
                      <wps:cNvSpPr/>
                      <wps:spPr>
                        <a:xfrm>
                          <a:off x="0" y="0"/>
                          <a:ext cx="4867200" cy="16858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Print(name : String?) : Unit {</w:t>
                            </w:r>
                          </w:p>
                          <w:p w:rsidR="00507AE5" w:rsidRDefault="00507AE5">
                            <w:pPr>
                              <w:pStyle w:val="FrameContents"/>
                              <w:ind w:firstLine="720"/>
                              <w:rPr>
                                <w:rFonts w:ascii="Courier New" w:hAnsi="Courier New" w:cs="Courier New"/>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13" o:spid="_x0000_s1034" style="position:absolute;margin-left:-5.25pt;margin-top:1.3pt;width:383.3pt;height:132.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Print(name : String?) : Unit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if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t>println(name);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t xml:space="preserve">The </w:t>
      </w:r>
      <w:r>
        <w:rPr>
          <w:rFonts w:ascii="Courier New" w:hAnsi="Courier New" w:cs="Courier New"/>
          <w:sz w:val="20"/>
          <w:szCs w:val="20"/>
        </w:rPr>
        <w:t>Unit</w:t>
      </w:r>
      <w:r>
        <w:t xml:space="preserve"> keyword is optional. The same function could be re-written as:</w:t>
      </w:r>
    </w:p>
    <w:p w:rsidR="002D6E46" w:rsidRDefault="002D3E14">
      <w:r>
        <w:rPr>
          <w:noProof/>
        </w:rPr>
        <mc:AlternateContent>
          <mc:Choice Requires="wps">
            <w:drawing>
              <wp:anchor distT="0" distB="0" distL="114300" distR="114300" simplePos="0" relativeHeight="11" behindDoc="0" locked="0" layoutInCell="1" allowOverlap="1" wp14:anchorId="6021D140">
                <wp:simplePos x="0" y="0"/>
                <wp:positionH relativeFrom="column">
                  <wp:posOffset>-9525</wp:posOffset>
                </wp:positionH>
                <wp:positionV relativeFrom="paragraph">
                  <wp:posOffset>12700</wp:posOffset>
                </wp:positionV>
                <wp:extent cx="4867910" cy="1686560"/>
                <wp:effectExtent l="38100" t="38100" r="123825" b="123825"/>
                <wp:wrapNone/>
                <wp:docPr id="19" name="Text Box 14"/>
                <wp:cNvGraphicFramePr/>
                <a:graphic xmlns:a="http://schemas.openxmlformats.org/drawingml/2006/main">
                  <a:graphicData uri="http://schemas.microsoft.com/office/word/2010/wordprocessingShape">
                    <wps:wsp>
                      <wps:cNvSpPr/>
                      <wps:spPr>
                        <a:xfrm>
                          <a:off x="0" y="0"/>
                          <a:ext cx="4867200" cy="16858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Print(name : String?) {</w:t>
                            </w:r>
                          </w:p>
                          <w:p w:rsidR="00507AE5" w:rsidRDefault="00507AE5">
                            <w:pPr>
                              <w:pStyle w:val="FrameContents"/>
                              <w:ind w:firstLine="720"/>
                              <w:rPr>
                                <w:rFonts w:ascii="Courier New" w:hAnsi="Courier New" w:cs="Courier New"/>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4" o:spid="_x0000_s1035" style="position:absolute;margin-left:-.75pt;margin-top:1pt;width:383.3pt;height:132.8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Print(name : String?)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if (name != null)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ab/>
                        <w:t>println(name);</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rPr>
          <w:noProof/>
        </w:rPr>
        <mc:AlternateContent>
          <mc:Choice Requires="wps">
            <w:drawing>
              <wp:anchor distT="0" distB="0" distL="114300" distR="114300" simplePos="0" relativeHeight="12" behindDoc="0" locked="0" layoutInCell="1" allowOverlap="1" wp14:anchorId="4F58545F">
                <wp:simplePos x="0" y="0"/>
                <wp:positionH relativeFrom="column">
                  <wp:posOffset>-9525</wp:posOffset>
                </wp:positionH>
                <wp:positionV relativeFrom="paragraph">
                  <wp:posOffset>302895</wp:posOffset>
                </wp:positionV>
                <wp:extent cx="4867910" cy="1686560"/>
                <wp:effectExtent l="38100" t="38100" r="123825" b="123825"/>
                <wp:wrapNone/>
                <wp:docPr id="21" name="Text Box 15"/>
                <wp:cNvGraphicFramePr/>
                <a:graphic xmlns:a="http://schemas.openxmlformats.org/drawingml/2006/main">
                  <a:graphicData uri="http://schemas.microsoft.com/office/word/2010/wordprocessingShape">
                    <wps:wsp>
                      <wps:cNvSpPr/>
                      <wps:spPr>
                        <a:xfrm>
                          <a:off x="0" y="0"/>
                          <a:ext cx="4867200" cy="16858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Student(</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displayName</w:t>
                            </w:r>
                            <w:proofErr w:type="spellEnd"/>
                            <w:r>
                              <w:rPr>
                                <w:rFonts w:ascii="Courier New" w:hAnsi="Courier New" w:cs="Courier New"/>
                                <w:color w:val="000000"/>
                                <w:sz w:val="20"/>
                                <w:szCs w:val="20"/>
                              </w:rPr>
                              <w: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this.name);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5" o:spid="_x0000_s1036" style="position:absolute;margin-left:-.75pt;margin-top:23.85pt;width:383.3pt;height:132.8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Student(val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fun displayName()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println(this.name);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r>
        <w:t>To create a class with instance methods:</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w:lastRenderedPageBreak/>
        <mc:AlternateContent>
          <mc:Choice Requires="wps">
            <w:drawing>
              <wp:anchor distT="0" distB="0" distL="114300" distR="114300" simplePos="0" relativeHeight="13" behindDoc="0" locked="0" layoutInCell="1" allowOverlap="1" wp14:anchorId="523DDC71">
                <wp:simplePos x="0" y="0"/>
                <wp:positionH relativeFrom="column">
                  <wp:posOffset>-69215</wp:posOffset>
                </wp:positionH>
                <wp:positionV relativeFrom="paragraph">
                  <wp:posOffset>289560</wp:posOffset>
                </wp:positionV>
                <wp:extent cx="4867910" cy="937895"/>
                <wp:effectExtent l="38100" t="38100" r="123825" b="110490"/>
                <wp:wrapNone/>
                <wp:docPr id="23" name="Text Box 16"/>
                <wp:cNvGraphicFramePr/>
                <a:graphic xmlns:a="http://schemas.openxmlformats.org/drawingml/2006/main">
                  <a:graphicData uri="http://schemas.microsoft.com/office/word/2010/wordprocessingShape">
                    <wps:wsp>
                      <wps:cNvSpPr/>
                      <wps:spPr>
                        <a:xfrm>
                          <a:off x="0" y="0"/>
                          <a:ext cx="4867200" cy="9374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joe : Student = Student(“Joe </w:t>
                            </w:r>
                            <w:proofErr w:type="spellStart"/>
                            <w:r>
                              <w:rPr>
                                <w:rFonts w:ascii="Courier New" w:hAnsi="Courier New" w:cs="Courier New"/>
                                <w:color w:val="000000"/>
                                <w:sz w:val="20"/>
                                <w:szCs w:val="20"/>
                              </w:rPr>
                              <w:t>Bloggs</w:t>
                            </w:r>
                            <w:proofErr w:type="spell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joe.displayName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6" o:spid="_x0000_s1037" style="position:absolute;margin-left:-5.45pt;margin-top:22.8pt;width:383.3pt;height:73.8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joe : Student = Student(“Joe Bloggs”);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joe.displayName();</w:t>
                      </w:r>
                    </w:p>
                    <w:p w:rsidR="00507AE5" w:rsidRDefault="00507AE5">
                      <w:pPr>
                        <w:pStyle w:val="FrameContents"/>
                        <w:rPr>
                          <w:color w:val="000000"/>
                        </w:rPr>
                      </w:pPr>
                    </w:p>
                  </w:txbxContent>
                </v:textbox>
              </v:rect>
            </w:pict>
          </mc:Fallback>
        </mc:AlternateContent>
      </w:r>
      <w:r>
        <w:t>To use it:</w:t>
      </w:r>
    </w:p>
    <w:p w:rsidR="002D6E46" w:rsidRDefault="002D6E46"/>
    <w:p w:rsidR="002D6E46" w:rsidRDefault="002D6E46"/>
    <w:p w:rsidR="002D6E46" w:rsidRDefault="002D6E46"/>
    <w:p w:rsidR="002D6E46" w:rsidRDefault="002D6E46"/>
    <w:p w:rsidR="002D6E46" w:rsidRDefault="002D3E14">
      <w:proofErr w:type="spellStart"/>
      <w:r>
        <w:t>Kotlin</w:t>
      </w:r>
      <w:proofErr w:type="spellEnd"/>
      <w:r>
        <w:t xml:space="preserve"> does not have static classes. Since functions can exist independent of classes, you just write your functions that you would have wanted to write in a </w:t>
      </w:r>
      <w:commentRangeStart w:id="0"/>
      <w:del w:id="1" w:author="Sathyaish Chakravarthy" w:date="2016-11-04T16:40:00Z">
        <w:r w:rsidDel="000D6516">
          <w:delText>separate</w:delText>
        </w:r>
        <w:commentRangeEnd w:id="0"/>
        <w:r w:rsidDel="000D6516">
          <w:commentReference w:id="0"/>
        </w:r>
        <w:r w:rsidDel="000D6516">
          <w:delText xml:space="preserve"> </w:delText>
        </w:r>
      </w:del>
      <w:r>
        <w:t>static class in a separate file.</w:t>
      </w:r>
    </w:p>
    <w:p w:rsidR="002D6E46" w:rsidRDefault="002D3E14">
      <w:r>
        <w:rPr>
          <w:noProof/>
        </w:rPr>
        <mc:AlternateContent>
          <mc:Choice Requires="wps">
            <w:drawing>
              <wp:anchor distT="0" distB="0" distL="114300" distR="114300" simplePos="0" relativeHeight="14" behindDoc="0" locked="0" layoutInCell="1" allowOverlap="1" wp14:anchorId="065376B6">
                <wp:simplePos x="0" y="0"/>
                <wp:positionH relativeFrom="column">
                  <wp:posOffset>0</wp:posOffset>
                </wp:positionH>
                <wp:positionV relativeFrom="paragraph">
                  <wp:posOffset>64770</wp:posOffset>
                </wp:positionV>
                <wp:extent cx="4954905" cy="2732405"/>
                <wp:effectExtent l="38100" t="38100" r="113665" b="107315"/>
                <wp:wrapNone/>
                <wp:docPr id="25" name="Text Box 17"/>
                <wp:cNvGraphicFramePr/>
                <a:graphic xmlns:a="http://schemas.openxmlformats.org/drawingml/2006/main">
                  <a:graphicData uri="http://schemas.microsoft.com/office/word/2010/wordprocessingShape">
                    <wps:wsp>
                      <wps:cNvSpPr/>
                      <wps:spPr>
                        <a:xfrm>
                          <a:off x="0" y="0"/>
                          <a:ext cx="4954320" cy="273168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 file: </w:t>
                            </w:r>
                            <w:proofErr w:type="spellStart"/>
                            <w:r>
                              <w:rPr>
                                <w:rFonts w:ascii="Courier New" w:hAnsi="Courier New" w:cs="Courier New"/>
                                <w:color w:val="000000"/>
                                <w:sz w:val="20"/>
                                <w:szCs w:val="20"/>
                              </w:rPr>
                              <w:t>JustMyFunctions.kt</w:t>
                            </w:r>
                            <w:proofErr w:type="spellEnd"/>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stop()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sing(song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fastForward</w:t>
                            </w:r>
                            <w:proofErr w:type="spellEnd"/>
                            <w:r>
                              <w:rPr>
                                <w:rFonts w:ascii="Courier New" w:hAnsi="Courier New" w:cs="Courier New"/>
                                <w:color w:val="000000"/>
                                <w:sz w:val="20"/>
                                <w:szCs w:val="20"/>
                              </w:rPr>
                              <w:t xml:space="preserve">(frames :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7" o:spid="_x0000_s1038" style="position:absolute;margin-left:0;margin-top:5.1pt;width:390.15pt;height:215.1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file: JustMyFunctions.kt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stop()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sing(song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fun fastForward(frames : Int)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Sometimes, you want to create a class with no methods but just to hold data so you can serialize / deserialize it or just hold some data in it so as to pass that data across the boundaries of your application. Such classes are referred to by various names such as Data Transfer Objects, or data objects or beans or Plain Old Java Objects (POJO’s) or Plain Old CLR Objects (POCO’s) in the case of C# and .NET.</w:t>
      </w:r>
    </w:p>
    <w:p w:rsidR="002D6E46" w:rsidRDefault="002D3E14">
      <w:r>
        <w:rPr>
          <w:noProof/>
        </w:rPr>
        <mc:AlternateContent>
          <mc:Choice Requires="wps">
            <w:drawing>
              <wp:anchor distT="0" distB="0" distL="114300" distR="114300" simplePos="0" relativeHeight="15" behindDoc="0" locked="0" layoutInCell="1" allowOverlap="1" wp14:anchorId="187E5C3B">
                <wp:simplePos x="0" y="0"/>
                <wp:positionH relativeFrom="column">
                  <wp:posOffset>-635</wp:posOffset>
                </wp:positionH>
                <wp:positionV relativeFrom="paragraph">
                  <wp:posOffset>296545</wp:posOffset>
                </wp:positionV>
                <wp:extent cx="4954270" cy="1215390"/>
                <wp:effectExtent l="38100" t="38100" r="113665" b="118745"/>
                <wp:wrapNone/>
                <wp:docPr id="27" name="Text Box 18"/>
                <wp:cNvGraphicFramePr/>
                <a:graphic xmlns:a="http://schemas.openxmlformats.org/drawingml/2006/main">
                  <a:graphicData uri="http://schemas.microsoft.com/office/word/2010/wordprocessingShape">
                    <wps:wsp>
                      <wps:cNvSpPr/>
                      <wps:spPr>
                        <a:xfrm>
                          <a:off x="0" y="0"/>
                          <a:ext cx="4953600" cy="12146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data</w:t>
                            </w:r>
                            <w:proofErr w:type="gramEnd"/>
                            <w:r>
                              <w:rPr>
                                <w:rFonts w:ascii="Courier New" w:hAnsi="Courier New" w:cs="Courier New"/>
                                <w:color w:val="000000"/>
                                <w:sz w:val="20"/>
                                <w:szCs w:val="20"/>
                              </w:rPr>
                              <w:t xml:space="preserve"> class Student(</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 A class with one read-only, non-</w:t>
                            </w:r>
                            <w:proofErr w:type="spellStart"/>
                            <w:r>
                              <w:rPr>
                                <w:rFonts w:ascii="Courier New" w:hAnsi="Courier New" w:cs="Courier New"/>
                                <w:color w:val="000000"/>
                                <w:sz w:val="20"/>
                                <w:szCs w:val="20"/>
                              </w:rPr>
                              <w:t>nullable</w:t>
                            </w:r>
                            <w:proofErr w:type="spellEnd"/>
                            <w:r>
                              <w:rPr>
                                <w:rFonts w:ascii="Courier New" w:hAnsi="Courier New" w:cs="Courier New"/>
                                <w:color w:val="000000"/>
                                <w:sz w:val="20"/>
                                <w:szCs w:val="20"/>
                              </w:rPr>
                              <w:t xml:space="preserve"> property that has only a getter for its name property</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8" o:spid="_x0000_s1039" style="position:absolute;margin-left:-.05pt;margin-top:23.35pt;width:390.1pt;height:95.7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data class Student(val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 A class with one read-only, non-nullable property that has only a getter for its name property</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r>
        <w:t xml:space="preserve">To create a class of that kind, you’ll simply add the keyword </w:t>
      </w:r>
      <w:r>
        <w:rPr>
          <w:rFonts w:ascii="Courier New" w:hAnsi="Courier New" w:cs="Courier New"/>
          <w:sz w:val="20"/>
          <w:szCs w:val="20"/>
        </w:rPr>
        <w:t>data</w:t>
      </w:r>
      <w:r>
        <w:t xml:space="preserve"> before the </w:t>
      </w:r>
      <w:r>
        <w:rPr>
          <w:rFonts w:ascii="Courier New" w:hAnsi="Courier New" w:cs="Courier New"/>
          <w:sz w:val="20"/>
          <w:szCs w:val="20"/>
        </w:rPr>
        <w:t>class</w:t>
      </w:r>
      <w:r>
        <w:t xml:space="preserve"> keyword like so:</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When you create a data class, in addition to the getters and setters for properties, which </w:t>
      </w:r>
      <w:proofErr w:type="spellStart"/>
      <w:r>
        <w:t>Kotlin</w:t>
      </w:r>
      <w:proofErr w:type="spellEnd"/>
      <w:r>
        <w:t xml:space="preserve"> creates even for classes that are not marked as data classes, </w:t>
      </w:r>
      <w:proofErr w:type="spellStart"/>
      <w:r>
        <w:t>Kotlin</w:t>
      </w:r>
      <w:proofErr w:type="spellEnd"/>
      <w:r>
        <w:t xml:space="preserve"> generates the following methods for the data class behind the scenes:</w:t>
      </w:r>
    </w:p>
    <w:p w:rsidR="002D6E46" w:rsidRDefault="002D3E14">
      <w:r>
        <w:rPr>
          <w:noProof/>
        </w:rPr>
        <mc:AlternateContent>
          <mc:Choice Requires="wps">
            <w:drawing>
              <wp:anchor distT="0" distB="0" distL="114300" distR="114300" simplePos="0" relativeHeight="16" behindDoc="0" locked="0" layoutInCell="1" allowOverlap="1" wp14:anchorId="64267D72">
                <wp:simplePos x="0" y="0"/>
                <wp:positionH relativeFrom="column">
                  <wp:posOffset>-46355</wp:posOffset>
                </wp:positionH>
                <wp:positionV relativeFrom="paragraph">
                  <wp:posOffset>50165</wp:posOffset>
                </wp:positionV>
                <wp:extent cx="4954270" cy="1355090"/>
                <wp:effectExtent l="38100" t="38100" r="113665" b="113030"/>
                <wp:wrapNone/>
                <wp:docPr id="29" name="Text Box 19"/>
                <wp:cNvGraphicFramePr/>
                <a:graphic xmlns:a="http://schemas.openxmlformats.org/drawingml/2006/main">
                  <a:graphicData uri="http://schemas.microsoft.com/office/word/2010/wordprocessingShape">
                    <wps:wsp>
                      <wps:cNvSpPr/>
                      <wps:spPr>
                        <a:xfrm>
                          <a:off x="0" y="0"/>
                          <a:ext cx="4953600" cy="13543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hashCode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toString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equals(</w:t>
                            </w:r>
                            <w:proofErr w:type="gram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copy(</w:t>
                            </w:r>
                            <w:proofErr w:type="gramEnd"/>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19" o:spid="_x0000_s1040" style="position:absolute;margin-left:-3.65pt;margin-top:3.95pt;width:390.1pt;height:106.7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hashCode();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toString();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equals();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copy();</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3E14">
      <w:r>
        <w:t>Annotations:</w:t>
      </w:r>
    </w:p>
    <w:p w:rsidR="002D6E46" w:rsidRDefault="002D3E14">
      <w:r>
        <w:t>You can annotate a method, constructor or class like in any other language:</w:t>
      </w:r>
    </w:p>
    <w:p w:rsidR="002D6E46" w:rsidRDefault="002D3E14">
      <w:r>
        <w:rPr>
          <w:noProof/>
        </w:rPr>
        <mc:AlternateContent>
          <mc:Choice Requires="wps">
            <w:drawing>
              <wp:anchor distT="0" distB="0" distL="114300" distR="114300" simplePos="0" relativeHeight="17" behindDoc="0" locked="0" layoutInCell="1" allowOverlap="1" wp14:anchorId="031F1B99">
                <wp:simplePos x="0" y="0"/>
                <wp:positionH relativeFrom="column">
                  <wp:posOffset>11430</wp:posOffset>
                </wp:positionH>
                <wp:positionV relativeFrom="paragraph">
                  <wp:posOffset>45720</wp:posOffset>
                </wp:positionV>
                <wp:extent cx="4954270" cy="1840865"/>
                <wp:effectExtent l="38100" t="38100" r="113665" b="121920"/>
                <wp:wrapNone/>
                <wp:docPr id="31" name="Text Box 20"/>
                <wp:cNvGraphicFramePr/>
                <a:graphic xmlns:a="http://schemas.openxmlformats.org/drawingml/2006/main">
                  <a:graphicData uri="http://schemas.microsoft.com/office/word/2010/wordprocessingShape">
                    <wps:wsp>
                      <wps:cNvSpPr/>
                      <wps:spPr>
                        <a:xfrm>
                          <a:off x="0" y="0"/>
                          <a:ext cx="4953600" cy="18403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annotationForClass</w:t>
                            </w:r>
                            <w:proofErr w:type="spellEnd"/>
                            <w:r>
                              <w:rPr>
                                <w:rFonts w:ascii="Courier New" w:hAnsi="Courier New" w:cs="Courier New"/>
                                <w:color w:val="000000"/>
                                <w:sz w:val="20"/>
                                <w:szCs w:val="20"/>
                              </w:rPr>
                              <w:t xml:space="preserve"> class </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annotationForConstructor</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propertyAnnotation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roofErr w:type="spellStart"/>
                            <w:r>
                              <w:rPr>
                                <w:rFonts w:ascii="Courier New" w:hAnsi="Courier New" w:cs="Courier New"/>
                                <w:color w:val="000000"/>
                                <w:sz w:val="20"/>
                                <w:szCs w:val="20"/>
                              </w:rPr>
                              <w:t>methodAnnotation</w:t>
                            </w:r>
                            <w:proofErr w:type="spellEnd"/>
                            <w:r>
                              <w:rPr>
                                <w:rFonts w:ascii="Courier New" w:hAnsi="Courier New" w:cs="Courier New"/>
                                <w:color w:val="000000"/>
                                <w:sz w:val="20"/>
                                <w:szCs w:val="20"/>
                              </w:rPr>
                              <w:t xml:space="preserve"> fun </w:t>
                            </w:r>
                            <w:proofErr w:type="gramStart"/>
                            <w:r>
                              <w:rPr>
                                <w:rFonts w:ascii="Courier New" w:hAnsi="Courier New" w:cs="Courier New"/>
                                <w:color w:val="000000"/>
                                <w:sz w:val="20"/>
                                <w:szCs w:val="20"/>
                              </w:rPr>
                              <w:t>display(</w:t>
                            </w:r>
                            <w:proofErr w:type="gramEnd"/>
                            <w:r>
                              <w:rPr>
                                <w:rFonts w:ascii="Courier New" w:hAnsi="Courier New" w:cs="Courier New"/>
                                <w:color w:val="000000"/>
                                <w:sz w:val="20"/>
                                <w:szCs w:val="20"/>
                              </w:rPr>
                              <w: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0" o:spid="_x0000_s1041" style="position:absolute;margin-left:.9pt;margin-top:3.6pt;width:390.1pt;height:144.9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xml:space="preserve">@annotationForClass class </w:t>
                      </w:r>
                      <w:r>
                        <w:rPr>
                          <w:rFonts w:ascii="Courier New" w:hAnsi="Courier New" w:cs="Courier New"/>
                          <w:color w:val="000000"/>
                          <w:sz w:val="20"/>
                          <w:szCs w:val="20"/>
                        </w:rPr>
                        <w:br/>
                        <w:t xml:space="preserve">      @annotationForConstructor Student(</w:t>
                      </w:r>
                      <w:r>
                        <w:rPr>
                          <w:rFonts w:ascii="Courier New" w:hAnsi="Courier New" w:cs="Courier New"/>
                          <w:color w:val="000000"/>
                          <w:sz w:val="20"/>
                          <w:szCs w:val="20"/>
                        </w:rPr>
                        <w:br/>
                        <w:t xml:space="preserve">               @propertyAnnotation val name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@methodAnnotation fun display()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All classes and methods in </w:t>
      </w:r>
      <w:proofErr w:type="spellStart"/>
      <w:r>
        <w:t>Kotlin</w:t>
      </w:r>
      <w:proofErr w:type="spellEnd"/>
      <w:r>
        <w:t xml:space="preserve"> are non-inheritable and non-</w:t>
      </w:r>
      <w:proofErr w:type="spellStart"/>
      <w:r>
        <w:t>overridable</w:t>
      </w:r>
      <w:proofErr w:type="spellEnd"/>
      <w:r>
        <w:t xml:space="preserve"> respectively unless otherwise explicitly stated by declaring them with the </w:t>
      </w:r>
      <w:r>
        <w:rPr>
          <w:rFonts w:ascii="Courier New" w:hAnsi="Courier New" w:cs="Courier New"/>
          <w:sz w:val="20"/>
          <w:szCs w:val="20"/>
        </w:rPr>
        <w:t>open</w:t>
      </w:r>
      <w:r>
        <w:t xml:space="preserve"> keyword.</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w:lastRenderedPageBreak/>
        <mc:AlternateContent>
          <mc:Choice Requires="wps">
            <w:drawing>
              <wp:anchor distT="0" distB="0" distL="114300" distR="114300" simplePos="0" relativeHeight="18" behindDoc="0" locked="0" layoutInCell="1" allowOverlap="1" wp14:anchorId="16247845">
                <wp:simplePos x="0" y="0"/>
                <wp:positionH relativeFrom="column">
                  <wp:posOffset>-173355</wp:posOffset>
                </wp:positionH>
                <wp:positionV relativeFrom="paragraph">
                  <wp:posOffset>289560</wp:posOffset>
                </wp:positionV>
                <wp:extent cx="4954270" cy="3901440"/>
                <wp:effectExtent l="38100" t="38100" r="113665" b="119380"/>
                <wp:wrapNone/>
                <wp:docPr id="33" name="Text Box 21"/>
                <wp:cNvGraphicFramePr/>
                <a:graphic xmlns:a="http://schemas.openxmlformats.org/drawingml/2006/main">
                  <a:graphicData uri="http://schemas.microsoft.com/office/word/2010/wordprocessingShape">
                    <wps:wsp>
                      <wps:cNvSpPr/>
                      <wps:spPr>
                        <a:xfrm>
                          <a:off x="0" y="0"/>
                          <a:ext cx="4953600" cy="390096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ThisClassCannotBeInherited</w:t>
                            </w:r>
                            <w:proofErr w:type="spell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ThisClassCan</w:t>
                            </w:r>
                            <w:proofErr w:type="spell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class </w:t>
                            </w:r>
                            <w:proofErr w:type="spellStart"/>
                            <w:r>
                              <w:rPr>
                                <w:rFonts w:ascii="Courier New" w:hAnsi="Courier New" w:cs="Courier New"/>
                                <w:color w:val="000000"/>
                                <w:sz w:val="20"/>
                                <w:szCs w:val="20"/>
                              </w:rPr>
                              <w:t>ThisClassCanAlsoBeInherited</w:t>
                            </w:r>
                            <w:proofErr w:type="spellEnd"/>
                            <w:r>
                              <w:rPr>
                                <w:rFonts w:ascii="Courier New" w:hAnsi="Courier New" w:cs="Courier New"/>
                                <w:color w:val="000000"/>
                                <w:sz w:val="20"/>
                                <w:szCs w:val="20"/>
                              </w:rPr>
                              <w:t xml:space="preserv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fun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thisMethodCannotBeOverriden</w:t>
                            </w:r>
                            <w:proofErr w:type="spellEnd"/>
                            <w:r>
                              <w:rPr>
                                <w:rFonts w:ascii="Courier New" w:hAnsi="Courier New" w:cs="Courier New"/>
                                <w:color w:val="000000"/>
                                <w:sz w:val="20"/>
                                <w:szCs w:val="20"/>
                              </w:rPr>
                              <w:t>()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ind w:firstLine="720"/>
                              <w:rPr>
                                <w:rFonts w:ascii="Courier New" w:hAnsi="Courier New" w:cs="Courier New"/>
                                <w:sz w:val="20"/>
                                <w:szCs w:val="20"/>
                              </w:rPr>
                            </w:pP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fun </w:t>
                            </w:r>
                            <w:proofErr w:type="spellStart"/>
                            <w:r>
                              <w:rPr>
                                <w:rFonts w:ascii="Courier New" w:hAnsi="Courier New" w:cs="Courier New"/>
                                <w:color w:val="000000"/>
                                <w:sz w:val="20"/>
                                <w:szCs w:val="20"/>
                              </w:rPr>
                              <w:t>thisMethodCan</w:t>
                            </w:r>
                            <w:proofErr w:type="spellEnd"/>
                            <w:r>
                              <w:rPr>
                                <w:rFonts w:ascii="Courier New" w:hAnsi="Courier New" w:cs="Courier New"/>
                                <w:color w:val="000000"/>
                                <w:sz w:val="20"/>
                                <w:szCs w:val="20"/>
                              </w:rPr>
                              <w:t>()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ChildClass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ThisClassCanAlsoBeInherited</w:t>
                            </w:r>
                            <w:proofErr w:type="spellEnd"/>
                            <w:r>
                              <w:rPr>
                                <w:rFonts w:ascii="Courier New" w:hAnsi="Courier New" w:cs="Courier New"/>
                                <w:color w:val="000000"/>
                                <w:sz w:val="20"/>
                                <w:szCs w:val="20"/>
                              </w:rPr>
                              <w:t xml:space="preserv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override</w:t>
                            </w:r>
                            <w:proofErr w:type="gramEnd"/>
                            <w:r>
                              <w:rPr>
                                <w:rFonts w:ascii="Courier New" w:hAnsi="Courier New" w:cs="Courier New"/>
                                <w:color w:val="000000"/>
                                <w:sz w:val="20"/>
                                <w:szCs w:val="20"/>
                              </w:rPr>
                              <w:t xml:space="preserve"> fun </w:t>
                            </w:r>
                            <w:proofErr w:type="spellStart"/>
                            <w:r>
                              <w:rPr>
                                <w:rFonts w:ascii="Courier New" w:hAnsi="Courier New" w:cs="Courier New"/>
                                <w:color w:val="000000"/>
                                <w:sz w:val="20"/>
                                <w:szCs w:val="20"/>
                              </w:rPr>
                              <w:t>thisMethodCan</w:t>
                            </w:r>
                            <w:proofErr w:type="spellEnd"/>
                            <w:r>
                              <w:rPr>
                                <w:rFonts w:ascii="Courier New" w:hAnsi="Courier New" w:cs="Courier New"/>
                                <w:color w:val="000000"/>
                                <w:sz w:val="20"/>
                                <w:szCs w:val="20"/>
                              </w:rPr>
                              <w: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1" o:spid="_x0000_s1042" style="position:absolute;margin-left:-13.65pt;margin-top:22.8pt;width:390.1pt;height:307.2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ThisClassCannotBeInherited;</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ThisClassCan;</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ThisClassCanAlsoBeInherited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fun thisMethodCannotBeOverriden()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open fun thisMethodCan() {</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ChildClass : ThisClassCanAlsoBeInherited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override fun thisMethodCan()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mc:AlternateContent>
          <mc:Choice Requires="wps">
            <w:drawing>
              <wp:anchor distT="0" distB="0" distL="114300" distR="114300" simplePos="0" relativeHeight="19" behindDoc="0" locked="0" layoutInCell="1" allowOverlap="1" wp14:anchorId="6EFD74A6">
                <wp:simplePos x="0" y="0"/>
                <wp:positionH relativeFrom="column">
                  <wp:posOffset>-34290</wp:posOffset>
                </wp:positionH>
                <wp:positionV relativeFrom="paragraph">
                  <wp:posOffset>303530</wp:posOffset>
                </wp:positionV>
                <wp:extent cx="4954270" cy="2639695"/>
                <wp:effectExtent l="38100" t="38100" r="113665" b="123825"/>
                <wp:wrapNone/>
                <wp:docPr id="35" name="Text Box 22"/>
                <wp:cNvGraphicFramePr/>
                <a:graphic xmlns:a="http://schemas.openxmlformats.org/drawingml/2006/main">
                  <a:graphicData uri="http://schemas.microsoft.com/office/word/2010/wordprocessingShape">
                    <wps:wsp>
                      <wps:cNvSpPr/>
                      <wps:spPr>
                        <a:xfrm>
                          <a:off x="0" y="0"/>
                          <a:ext cx="4953600" cy="263916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interface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IPerson</w:t>
                            </w:r>
                            <w:proofErr w:type="spellEnd"/>
                            <w:r>
                              <w:rPr>
                                <w:rFonts w:ascii="Courier New" w:hAnsi="Courier New" w:cs="Courier New"/>
                                <w:color w:val="000000"/>
                                <w:sz w:val="20"/>
                                <w:szCs w:val="20"/>
                              </w:rPr>
                              <w:t xml:space="preserv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class Person : </w:t>
                            </w:r>
                            <w:proofErr w:type="spellStart"/>
                            <w:r>
                              <w:rPr>
                                <w:rFonts w:ascii="Courier New" w:hAnsi="Courier New" w:cs="Courier New"/>
                                <w:color w:val="000000"/>
                                <w:sz w:val="20"/>
                                <w:szCs w:val="20"/>
                              </w:rPr>
                              <w:t>IPerson</w:t>
                            </w:r>
                            <w:proofErr w:type="spellEnd"/>
                            <w:r>
                              <w:rPr>
                                <w:rFonts w:ascii="Courier New" w:hAnsi="Courier New" w:cs="Courier New"/>
                                <w:color w:val="000000"/>
                                <w:sz w:val="20"/>
                                <w:szCs w:val="20"/>
                              </w:rPr>
                              <w:t xml:space="preserv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interface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ILoggable</w:t>
                            </w:r>
                            <w:proofErr w:type="spellEnd"/>
                            <w:r>
                              <w:rPr>
                                <w:rFonts w:ascii="Courier New" w:hAnsi="Courier New" w:cs="Courier New"/>
                                <w:color w:val="000000"/>
                                <w:sz w:val="20"/>
                                <w:szCs w:val="20"/>
                              </w:rPr>
                              <w:t xml:space="preserv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 xml:space="preserve"> class Student : Person, </w:t>
                            </w:r>
                            <w:proofErr w:type="spellStart"/>
                            <w:r>
                              <w:rPr>
                                <w:rFonts w:ascii="Courier New" w:hAnsi="Courier New" w:cs="Courier New"/>
                                <w:color w:val="000000"/>
                                <w:sz w:val="20"/>
                                <w:szCs w:val="20"/>
                              </w:rPr>
                              <w:t>IPerson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ILoggable</w:t>
                            </w:r>
                            <w:proofErr w:type="spellEnd"/>
                            <w:r>
                              <w:rPr>
                                <w:rFonts w:ascii="Courier New" w:hAnsi="Courier New" w:cs="Courier New"/>
                                <w:color w:val="000000"/>
                                <w:sz w:val="20"/>
                                <w:szCs w:val="20"/>
                              </w:rPr>
                              <w:t xml:space="preserve"> {</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2" o:spid="_x0000_s1043" style="position:absolute;margin-left:-2.7pt;margin-top:23.9pt;width:390.1pt;height:207.85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interface IPerson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Person : IPerson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interface ILoggable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open class Student : Person, IPerson, ILoggable {</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r>
        <w:t>Interfaces and class inheritance:</w: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t xml:space="preserve">In </w:t>
      </w:r>
      <w:proofErr w:type="spellStart"/>
      <w:r>
        <w:t>Kotlin</w:t>
      </w:r>
      <w:proofErr w:type="spellEnd"/>
      <w:r>
        <w:t xml:space="preserve">, packages and </w:t>
      </w:r>
      <w:hyperlink r:id="rId10">
        <w:r>
          <w:rPr>
            <w:rStyle w:val="InternetLink"/>
          </w:rPr>
          <w:t xml:space="preserve">Visibility </w:t>
        </w:r>
        <w:proofErr w:type="spellStart"/>
        <w:r>
          <w:rPr>
            <w:rStyle w:val="InternetLink"/>
          </w:rPr>
          <w:t>Modifers</w:t>
        </w:r>
        <w:proofErr w:type="spellEnd"/>
      </w:hyperlink>
      <w:r>
        <w:t xml:space="preserve"> work exactly like they do in Java.</w:t>
      </w:r>
    </w:p>
    <w:p w:rsidR="002D6E46" w:rsidRDefault="002D3E14">
      <w:r>
        <w:t>To create a Singleton object:</w:t>
      </w:r>
    </w:p>
    <w:p w:rsidR="002D6E46" w:rsidRDefault="002D3E14">
      <w:r>
        <w:rPr>
          <w:noProof/>
        </w:rPr>
        <mc:AlternateContent>
          <mc:Choice Requires="wps">
            <w:drawing>
              <wp:anchor distT="0" distB="0" distL="114300" distR="114300" simplePos="0" relativeHeight="20" behindDoc="0" locked="0" layoutInCell="1" allowOverlap="1" wp14:anchorId="55685B19">
                <wp:simplePos x="0" y="0"/>
                <wp:positionH relativeFrom="column">
                  <wp:posOffset>-22860</wp:posOffset>
                </wp:positionH>
                <wp:positionV relativeFrom="paragraph">
                  <wp:posOffset>108585</wp:posOffset>
                </wp:positionV>
                <wp:extent cx="4954270" cy="1019175"/>
                <wp:effectExtent l="38100" t="38100" r="113665" b="105410"/>
                <wp:wrapNone/>
                <wp:docPr id="37" name="Text Box 23"/>
                <wp:cNvGraphicFramePr/>
                <a:graphic xmlns:a="http://schemas.openxmlformats.org/drawingml/2006/main">
                  <a:graphicData uri="http://schemas.microsoft.com/office/word/2010/wordprocessingShape">
                    <wps:wsp>
                      <wps:cNvSpPr/>
                      <wps:spPr>
                        <a:xfrm>
                          <a:off x="0" y="0"/>
                          <a:ext cx="4953600" cy="10184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object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IAmASingletonObject</w:t>
                            </w:r>
                            <w:proofErr w:type="spellEnd"/>
                            <w:r>
                              <w:rPr>
                                <w:rFonts w:ascii="Courier New" w:hAnsi="Courier New" w:cs="Courier New"/>
                                <w:color w:val="000000"/>
                                <w:sz w:val="20"/>
                                <w:szCs w:val="20"/>
                              </w:rPr>
                              <w:t xml:space="preserv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firstProperty</w:t>
                            </w:r>
                            <w:proofErr w:type="spellEnd"/>
                            <w:r>
                              <w:rPr>
                                <w:rFonts w:ascii="Courier New" w:hAnsi="Courier New" w:cs="Courier New"/>
                                <w:color w:val="000000"/>
                                <w:sz w:val="20"/>
                                <w:szCs w:val="20"/>
                              </w:rPr>
                              <w:t xml:space="preserve"> : 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23" o:spid="_x0000_s1044" style="position:absolute;margin-left:-1.8pt;margin-top:8.55pt;width:390.1pt;height:80.25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object IAmASingletonObject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val firstProperty : String;</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p>
                  </w:txbxContent>
                </v:textbox>
              </v:rect>
            </w:pict>
          </mc:Fallback>
        </mc:AlternateContent>
      </w:r>
    </w:p>
    <w:p w:rsidR="002D6E46" w:rsidRDefault="002D6E46"/>
    <w:p w:rsidR="002D6E46" w:rsidRDefault="002D6E46"/>
    <w:p w:rsidR="002D6E46" w:rsidRDefault="002D6E46"/>
    <w:p w:rsidR="002D6E46" w:rsidRDefault="002D3E14">
      <w:r>
        <w:t xml:space="preserve">The above construct is called an </w:t>
      </w:r>
      <w:commentRangeStart w:id="2"/>
      <w:r>
        <w:rPr>
          <w:i/>
        </w:rPr>
        <w:t>object declaration</w:t>
      </w:r>
      <w:commentRangeEnd w:id="2"/>
      <w:r>
        <w:commentReference w:id="2"/>
      </w:r>
      <w:r>
        <w:t>.</w:t>
      </w:r>
      <w:ins w:id="3" w:author="Sathyaish Chakravarthy" w:date="2016-11-04T16:42:00Z">
        <w:r w:rsidR="008636DE">
          <w:t xml:space="preserve"> An object declaration is an object instance that does not belong to a class. And since that’s the only instance you can have of it, it is effectively a singleton object. Therefore, you use an object declaration when you need to create a singleton instance.</w:t>
        </w:r>
      </w:ins>
    </w:p>
    <w:p w:rsidR="002D6E46" w:rsidRDefault="002D3E14">
      <w:r>
        <w:t>We use the object declaration like so:</w:t>
      </w:r>
    </w:p>
    <w:p w:rsidR="002D6E46" w:rsidRDefault="002D3E14">
      <w:r>
        <w:rPr>
          <w:noProof/>
        </w:rPr>
        <mc:AlternateContent>
          <mc:Choice Requires="wps">
            <w:drawing>
              <wp:anchor distT="0" distB="0" distL="114300" distR="114300" simplePos="0" relativeHeight="21" behindDoc="0" locked="0" layoutInCell="1" allowOverlap="1" wp14:anchorId="0865A4DB">
                <wp:simplePos x="0" y="0"/>
                <wp:positionH relativeFrom="column">
                  <wp:posOffset>-22860</wp:posOffset>
                </wp:positionH>
                <wp:positionV relativeFrom="paragraph">
                  <wp:posOffset>-1270</wp:posOffset>
                </wp:positionV>
                <wp:extent cx="4954270" cy="394335"/>
                <wp:effectExtent l="38100" t="38100" r="113665" b="121285"/>
                <wp:wrapNone/>
                <wp:docPr id="39" name="Text Box 24"/>
                <wp:cNvGraphicFramePr/>
                <a:graphic xmlns:a="http://schemas.openxmlformats.org/drawingml/2006/main">
                  <a:graphicData uri="http://schemas.microsoft.com/office/word/2010/wordprocessingShape">
                    <wps:wsp>
                      <wps:cNvSpPr/>
                      <wps:spPr>
                        <a:xfrm>
                          <a:off x="0" y="0"/>
                          <a:ext cx="4953600" cy="39384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spellStart"/>
                            <w:r>
                              <w:rPr>
                                <w:rFonts w:ascii="Courier New" w:hAnsi="Courier New" w:cs="Courier New"/>
                                <w:color w:val="000000"/>
                                <w:sz w:val="20"/>
                                <w:szCs w:val="20"/>
                              </w:rPr>
                              <w:t>IAmASingletonObject.firstProperty</w:t>
                            </w:r>
                            <w:proofErr w:type="spellEnd"/>
                            <w:r>
                              <w:rPr>
                                <w:rFonts w:ascii="Courier New" w:hAnsi="Courier New" w:cs="Courier New"/>
                                <w:color w:val="000000"/>
                                <w:sz w:val="20"/>
                                <w:szCs w:val="20"/>
                              </w:rPr>
                              <w:t xml:space="preserve"> = “Hello, World!</w:t>
                            </w:r>
                            <w:proofErr w:type="gramStart"/>
                            <w:r>
                              <w:rPr>
                                <w:rFonts w:ascii="Courier New" w:hAnsi="Courier New" w:cs="Courier New"/>
                                <w:color w:val="000000"/>
                                <w:sz w:val="20"/>
                                <w:szCs w:val="20"/>
                              </w:rPr>
                              <w:t>”;</w:t>
                            </w:r>
                            <w:proofErr w:type="gramEnd"/>
                          </w:p>
                          <w:p w:rsidR="00507AE5" w:rsidRDefault="00507AE5">
                            <w:pPr>
                              <w:pStyle w:val="FrameContents"/>
                              <w:rPr>
                                <w:color w:val="000000"/>
                              </w:rPr>
                            </w:pPr>
                          </w:p>
                        </w:txbxContent>
                      </wps:txbx>
                      <wps:bodyPr>
                        <a:prstTxWarp prst="textNoShape">
                          <a:avLst/>
                        </a:prstTxWarp>
                        <a:noAutofit/>
                      </wps:bodyPr>
                    </wps:wsp>
                  </a:graphicData>
                </a:graphic>
              </wp:anchor>
            </w:drawing>
          </mc:Choice>
          <mc:Fallback>
            <w:pict>
              <v:rect id="Text Box 24" o:spid="_x0000_s1045" style="position:absolute;margin-left:-1.8pt;margin-top:-.1pt;width:390.1pt;height:31.05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IAmASingletonObject.firstProperty = “Hello, World!”;</w:t>
                      </w:r>
                    </w:p>
                    <w:p w:rsidR="00507AE5" w:rsidRDefault="00507AE5">
                      <w:pPr>
                        <w:pStyle w:val="FrameContents"/>
                        <w:rPr>
                          <w:color w:val="000000"/>
                        </w:rPr>
                      </w:pPr>
                    </w:p>
                  </w:txbxContent>
                </v:textbox>
              </v:rect>
            </w:pict>
          </mc:Fallback>
        </mc:AlternateContent>
      </w:r>
    </w:p>
    <w:p w:rsidR="002D6E46" w:rsidRDefault="002D6E46"/>
    <w:p w:rsidR="002D6E46" w:rsidRDefault="002D3E14">
      <w:r>
        <w:t>You can put it inside a class as well. In this case, the object will be able to access the internals of its containing class.</w:t>
      </w:r>
    </w:p>
    <w:p w:rsidR="002D6E46" w:rsidRDefault="002D3E14">
      <w:r>
        <w:t xml:space="preserve">If you mark an object declaration with the </w:t>
      </w:r>
      <w:r>
        <w:rPr>
          <w:rFonts w:ascii="Courier New" w:hAnsi="Courier New" w:cs="Courier New"/>
          <w:sz w:val="20"/>
          <w:szCs w:val="20"/>
        </w:rPr>
        <w:t>companion</w:t>
      </w:r>
      <w:r>
        <w:t xml:space="preserve"> keyword, the members of the companion object can be referenced directly as members of the containing class like so:</w:t>
      </w:r>
    </w:p>
    <w:p w:rsidR="002D6E46" w:rsidRDefault="002D3E14">
      <w:r>
        <w:rPr>
          <w:noProof/>
        </w:rPr>
        <mc:AlternateContent>
          <mc:Choice Requires="wps">
            <w:drawing>
              <wp:anchor distT="0" distB="0" distL="114300" distR="114300" simplePos="0" relativeHeight="22" behindDoc="0" locked="0" layoutInCell="1" allowOverlap="1" wp14:anchorId="35F82A42">
                <wp:simplePos x="0" y="0"/>
                <wp:positionH relativeFrom="column">
                  <wp:posOffset>-22860</wp:posOffset>
                </wp:positionH>
                <wp:positionV relativeFrom="paragraph">
                  <wp:posOffset>4445</wp:posOffset>
                </wp:positionV>
                <wp:extent cx="4954270" cy="2917190"/>
                <wp:effectExtent l="38100" t="38100" r="113665" b="112395"/>
                <wp:wrapNone/>
                <wp:docPr id="41" name="Text Box 25"/>
                <wp:cNvGraphicFramePr/>
                <a:graphic xmlns:a="http://schemas.openxmlformats.org/drawingml/2006/main">
                  <a:graphicData uri="http://schemas.microsoft.com/office/word/2010/wordprocessingShape">
                    <wps:wsp>
                      <wps:cNvSpPr/>
                      <wps:spPr>
                        <a:xfrm>
                          <a:off x="0" y="0"/>
                          <a:ext cx="4953600" cy="291672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class</w:t>
                            </w:r>
                            <w:proofErr w:type="gramEnd"/>
                            <w:r>
                              <w:rPr>
                                <w:rFonts w:ascii="Courier New" w:hAnsi="Courier New" w:cs="Courier New"/>
                                <w:color w:val="000000"/>
                                <w:sz w:val="20"/>
                                <w:szCs w:val="20"/>
                              </w:rPr>
                              <w:t xml:space="preserve"> User(</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userName</w:t>
                            </w:r>
                            <w:proofErr w:type="spellEnd"/>
                            <w:r>
                              <w:rPr>
                                <w:rFonts w:ascii="Courier New" w:hAnsi="Courier New" w:cs="Courier New"/>
                                <w:color w:val="000000"/>
                                <w:sz w:val="20"/>
                                <w:szCs w:val="20"/>
                              </w:rPr>
                              <w:t xml:space="preserve"> : String,  </w:t>
                            </w:r>
                            <w:proofErr w:type="spellStart"/>
                            <w:r>
                              <w:rPr>
                                <w:rFonts w:ascii="Courier New" w:hAnsi="Courier New" w:cs="Courier New"/>
                                <w:color w:val="000000"/>
                                <w:sz w:val="20"/>
                                <w:szCs w:val="20"/>
                              </w:rPr>
                              <w:t>val</w:t>
                            </w:r>
                            <w:proofErr w:type="spellEnd"/>
                            <w:r>
                              <w:rPr>
                                <w:rFonts w:ascii="Courier New" w:hAnsi="Courier New" w:cs="Courier New"/>
                                <w:color w:val="000000"/>
                                <w:sz w:val="20"/>
                                <w:szCs w:val="20"/>
                              </w:rPr>
                              <w:t xml:space="preserve"> password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companion</w:t>
                            </w:r>
                            <w:proofErr w:type="gramEnd"/>
                            <w:r>
                              <w:rPr>
                                <w:rFonts w:ascii="Courier New" w:hAnsi="Courier New" w:cs="Courier New"/>
                                <w:color w:val="000000"/>
                                <w:sz w:val="20"/>
                                <w:szCs w:val="20"/>
                              </w:rPr>
                              <w:t xml:space="preserve"> object Validator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public</w:t>
                            </w:r>
                            <w:proofErr w:type="gramEnd"/>
                            <w:r>
                              <w:rPr>
                                <w:rFonts w:ascii="Courier New" w:hAnsi="Courier New" w:cs="Courier New"/>
                                <w:color w:val="000000"/>
                                <w:sz w:val="20"/>
                                <w:szCs w:val="20"/>
                              </w:rPr>
                              <w:t xml:space="preserve"> fun </w:t>
                            </w:r>
                            <w:proofErr w:type="spellStart"/>
                            <w:r>
                              <w:rPr>
                                <w:rFonts w:ascii="Courier New" w:hAnsi="Courier New" w:cs="Courier New"/>
                                <w:color w:val="000000"/>
                                <w:sz w:val="20"/>
                                <w:szCs w:val="20"/>
                              </w:rPr>
                              <w:t>isValid</w:t>
                            </w:r>
                            <w:proofErr w:type="spellEnd"/>
                            <w:r>
                              <w:rPr>
                                <w:rFonts w:ascii="Courier New" w:hAnsi="Courier New" w:cs="Courier New"/>
                                <w:color w:val="000000"/>
                                <w:sz w:val="20"/>
                                <w:szCs w:val="20"/>
                              </w:rPr>
                              <w:t>()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access containing object’s members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If (</w:t>
                            </w:r>
                            <w:proofErr w:type="spellStart"/>
                            <w:proofErr w:type="gramStart"/>
                            <w:r>
                              <w:rPr>
                                <w:rFonts w:ascii="Courier New" w:hAnsi="Courier New" w:cs="Courier New"/>
                                <w:color w:val="000000"/>
                                <w:sz w:val="20"/>
                                <w:szCs w:val="20"/>
                              </w:rPr>
                              <w:t>userName.equals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“Joe”)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5" o:spid="_x0000_s1046" style="position:absolute;margin-left:-1.8pt;margin-top:.35pt;width:390.1pt;height:229.7pt;z-index: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class User(val userName : String,  val password : String?)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t>companion object Validator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public fun isValid() : Boolean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access containing object’s members</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If (userName.equals(“Joe”) {</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07AE5" w:rsidRDefault="00507AE5">
                      <w:pPr>
                        <w:pStyle w:val="FrameContents"/>
                        <w:ind w:firstLine="720"/>
                        <w:rPr>
                          <w:rFonts w:ascii="Courier New" w:hAnsi="Courier New" w:cs="Courier New"/>
                          <w:sz w:val="20"/>
                          <w:szCs w:val="20"/>
                        </w:rPr>
                      </w:pPr>
                      <w:r>
                        <w:rPr>
                          <w:rFonts w:ascii="Courier New" w:hAnsi="Courier New" w:cs="Courier New"/>
                          <w:color w:val="000000"/>
                          <w:sz w:val="20"/>
                          <w:szCs w:val="20"/>
                        </w:rPr>
                        <w:t>}</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6E46"/>
    <w:p w:rsidR="002D6E46" w:rsidRDefault="002D3E14">
      <w:r>
        <w:rPr>
          <w:noProof/>
        </w:rPr>
        <mc:AlternateContent>
          <mc:Choice Requires="wps">
            <w:drawing>
              <wp:anchor distT="0" distB="0" distL="114300" distR="114300" simplePos="0" relativeHeight="23" behindDoc="0" locked="0" layoutInCell="1" allowOverlap="1" wp14:anchorId="3176B901">
                <wp:simplePos x="0" y="0"/>
                <wp:positionH relativeFrom="column">
                  <wp:posOffset>-46355</wp:posOffset>
                </wp:positionH>
                <wp:positionV relativeFrom="paragraph">
                  <wp:posOffset>208915</wp:posOffset>
                </wp:positionV>
                <wp:extent cx="4954270" cy="1262380"/>
                <wp:effectExtent l="38100" t="38100" r="113665" b="110490"/>
                <wp:wrapNone/>
                <wp:docPr id="43" name="Text Box 26"/>
                <wp:cNvGraphicFramePr/>
                <a:graphic xmlns:a="http://schemas.openxmlformats.org/drawingml/2006/main">
                  <a:graphicData uri="http://schemas.microsoft.com/office/word/2010/wordprocessingShape">
                    <wps:wsp>
                      <wps:cNvSpPr/>
                      <wps:spPr>
                        <a:xfrm>
                          <a:off x="0" y="0"/>
                          <a:ext cx="4953600" cy="1261800"/>
                        </a:xfrm>
                        <a:prstGeom prst="rect">
                          <a:avLst/>
                        </a:prstGeom>
                        <a:solidFill>
                          <a:schemeClr val="lt1"/>
                        </a:solidFill>
                        <a:ln w="6480">
                          <a:solidFill>
                            <a:srgbClr val="000000"/>
                          </a:solidFill>
                          <a:round/>
                        </a:ln>
                        <a:effectLst>
                          <a:outerShdw blurRad="50800" dist="38100" dir="2700000" algn="tl" rotWithShape="0">
                            <a:srgbClr val="000000">
                              <a:alpha val="40000"/>
                            </a:srgbClr>
                          </a:outerShdw>
                        </a:effectLst>
                      </wps:spPr>
                      <wps:style>
                        <a:lnRef idx="0">
                          <a:schemeClr val="accent1"/>
                        </a:lnRef>
                        <a:fillRef idx="0">
                          <a:schemeClr val="accent1"/>
                        </a:fillRef>
                        <a:effectRef idx="0">
                          <a:schemeClr val="accent1"/>
                        </a:effectRef>
                        <a:fontRef idx="minor"/>
                      </wps:style>
                      <wps:txb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Usage</w:t>
                            </w:r>
                          </w:p>
                          <w:p w:rsidR="00507AE5" w:rsidRDefault="00507AE5">
                            <w:pPr>
                              <w:pStyle w:val="FrameContents"/>
                              <w:rPr>
                                <w:rFonts w:ascii="Courier New" w:hAnsi="Courier New" w:cs="Courier New"/>
                                <w:sz w:val="20"/>
                                <w:szCs w:val="20"/>
                              </w:rPr>
                            </w:pPr>
                            <w:proofErr w:type="spellStart"/>
                            <w:proofErr w:type="gramStart"/>
                            <w:r>
                              <w:rPr>
                                <w:rFonts w:ascii="Courier New" w:hAnsi="Courier New" w:cs="Courier New"/>
                                <w:color w:val="000000"/>
                                <w:sz w:val="20"/>
                                <w:szCs w:val="20"/>
                              </w:rPr>
                              <w:t>val</w:t>
                            </w:r>
                            <w:proofErr w:type="spellEnd"/>
                            <w:proofErr w:type="gramEnd"/>
                            <w:r>
                              <w:rPr>
                                <w:rFonts w:ascii="Courier New" w:hAnsi="Courier New" w:cs="Courier New"/>
                                <w:color w:val="000000"/>
                                <w:sz w:val="20"/>
                                <w:szCs w:val="20"/>
                              </w:rPr>
                              <w:t xml:space="preserve"> user : User = </w:t>
                            </w:r>
                            <w:proofErr w:type="spellStart"/>
                            <w:r>
                              <w:rPr>
                                <w:rFonts w:ascii="Courier New" w:hAnsi="Courier New" w:cs="Courier New"/>
                                <w:color w:val="000000"/>
                                <w:sz w:val="20"/>
                                <w:szCs w:val="20"/>
                              </w:rPr>
                              <w:t>getUser</w:t>
                            </w:r>
                            <w:proofErr w:type="spellEnd"/>
                            <w:r>
                              <w:rPr>
                                <w:rFonts w:ascii="Courier New" w:hAnsi="Courier New" w:cs="Courier New"/>
                                <w:color w:val="000000"/>
                                <w:sz w:val="20"/>
                                <w:szCs w:val="20"/>
                              </w:rPr>
                              <w:t>();</w:t>
                            </w:r>
                          </w:p>
                          <w:p w:rsidR="00507AE5" w:rsidRDefault="00507AE5">
                            <w:pPr>
                              <w:pStyle w:val="FrameContents"/>
                              <w:rPr>
                                <w:rFonts w:ascii="Courier New" w:hAnsi="Courier New" w:cs="Courier New"/>
                                <w:sz w:val="20"/>
                                <w:szCs w:val="20"/>
                              </w:rPr>
                            </w:pPr>
                            <w:proofErr w:type="gramStart"/>
                            <w:r>
                              <w:rPr>
                                <w:rFonts w:ascii="Courier New" w:hAnsi="Courier New" w:cs="Courier New"/>
                                <w:color w:val="000000"/>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user.isValid</w:t>
                            </w:r>
                            <w:proofErr w:type="spellEnd"/>
                            <w:r>
                              <w:rPr>
                                <w:rFonts w:ascii="Courier New" w:hAnsi="Courier New" w:cs="Courier New"/>
                                <w:color w:val="000000"/>
                                <w:sz w:val="20"/>
                                <w:szCs w:val="20"/>
                              </w:rPr>
                              <w:t>()) {</w:t>
                            </w:r>
                          </w:p>
                          <w:p w:rsidR="00507AE5" w:rsidRDefault="00507AE5">
                            <w:pPr>
                              <w:pStyle w:val="FrameContents"/>
                              <w:rPr>
                                <w:color w:val="000000"/>
                              </w:rPr>
                            </w:pPr>
                            <w:r>
                              <w:rPr>
                                <w:rFonts w:ascii="Courier New" w:hAnsi="Courier New" w:cs="Courier New"/>
                                <w:color w:val="000000"/>
                                <w:sz w:val="20"/>
                                <w:szCs w:val="20"/>
                              </w:rPr>
                              <w:t>}</w:t>
                            </w:r>
                          </w:p>
                        </w:txbxContent>
                      </wps:txbx>
                      <wps:bodyPr>
                        <a:prstTxWarp prst="textNoShape">
                          <a:avLst/>
                        </a:prstTxWarp>
                        <a:noAutofit/>
                      </wps:bodyPr>
                    </wps:wsp>
                  </a:graphicData>
                </a:graphic>
              </wp:anchor>
            </w:drawing>
          </mc:Choice>
          <mc:Fallback>
            <w:pict>
              <v:rect id="Text Box 26" o:spid="_x0000_s1047" style="position:absolute;margin-left:-3.65pt;margin-top:16.45pt;width:390.1pt;height:99.4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" fillcolor="white [3201]" strokeweight=".18mm">
                <v:stroke joinstyle="round"/>
                <v:shadow on="t" color="black" opacity="26214f" origin="-.5,-.5" offset=".74836mm,.74836mm"/>
                <v:textbox>
                  <w:txbxContent>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 Usage</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val user : User = getUser();</w:t>
                      </w:r>
                    </w:p>
                    <w:p w:rsidR="00507AE5" w:rsidRDefault="00507AE5">
                      <w:pPr>
                        <w:pStyle w:val="FrameContents"/>
                        <w:rPr>
                          <w:rFonts w:ascii="Courier New" w:hAnsi="Courier New" w:cs="Courier New"/>
                          <w:sz w:val="20"/>
                          <w:szCs w:val="20"/>
                        </w:rPr>
                      </w:pPr>
                      <w:r>
                        <w:rPr>
                          <w:rFonts w:ascii="Courier New" w:hAnsi="Courier New" w:cs="Courier New"/>
                          <w:color w:val="000000"/>
                          <w:sz w:val="20"/>
                          <w:szCs w:val="20"/>
                        </w:rPr>
                        <w:t>if (user.isValid()) {</w:t>
                      </w:r>
                    </w:p>
                    <w:p w:rsidR="00507AE5" w:rsidRDefault="00507AE5">
                      <w:pPr>
                        <w:pStyle w:val="FrameContents"/>
                        <w:rPr>
                          <w:color w:val="000000"/>
                        </w:rPr>
                      </w:pPr>
                      <w:r>
                        <w:rPr>
                          <w:rFonts w:ascii="Courier New" w:hAnsi="Courier New" w:cs="Courier New"/>
                          <w:color w:val="000000"/>
                          <w:sz w:val="20"/>
                          <w:szCs w:val="20"/>
                        </w:rPr>
                        <w:t>}</w:t>
                      </w:r>
                    </w:p>
                  </w:txbxContent>
                </v:textbox>
              </v:rect>
            </w:pict>
          </mc:Fallback>
        </mc:AlternateContent>
      </w:r>
    </w:p>
    <w:p w:rsidR="002D6E46" w:rsidRDefault="002D6E46"/>
    <w:p w:rsidR="002D6E46" w:rsidRDefault="002D6E46"/>
    <w:p w:rsidR="002D6E46" w:rsidRDefault="002D6E46"/>
    <w:p w:rsidR="002D6E46" w:rsidRDefault="002D6E46"/>
    <w:p w:rsidR="002D6E46" w:rsidRDefault="002D3E14">
      <w:r>
        <w:t xml:space="preserve">That’s pretty much all you need to know to get started and be productive with </w:t>
      </w:r>
      <w:proofErr w:type="spellStart"/>
      <w:r>
        <w:t>Kotlin</w:t>
      </w:r>
      <w:proofErr w:type="spellEnd"/>
      <w:r>
        <w:t>.</w:t>
      </w:r>
    </w:p>
    <w:p w:rsidR="002D6E46" w:rsidRDefault="002D6E46"/>
    <w:p w:rsidR="002D6E46" w:rsidRDefault="002D3E14">
      <w:pPr>
        <w:rPr>
          <w:rFonts w:ascii="Verdana" w:hAnsi="Verdana"/>
          <w:sz w:val="24"/>
          <w:szCs w:val="24"/>
        </w:rPr>
      </w:pPr>
      <w:r>
        <w:rPr>
          <w:rFonts w:ascii="Verdana" w:hAnsi="Verdana"/>
          <w:sz w:val="24"/>
          <w:szCs w:val="24"/>
        </w:rPr>
        <w:t>What We’re Going to Develop</w:t>
      </w:r>
    </w:p>
    <w:p w:rsidR="002D6E46" w:rsidRDefault="002D3E14">
      <w:r>
        <w:t>We’ll create a client/server application that gets from a web API, a list of book recommendations for a logged in user based on the user’s interests or likes. We’ll store the user’s likes in a database.</w:t>
      </w:r>
    </w:p>
    <w:p w:rsidR="002D6E46" w:rsidRDefault="002D3E14">
      <w:r>
        <w:t xml:space="preserve">We’ll write both the client and the web API in </w:t>
      </w:r>
      <w:proofErr w:type="spellStart"/>
      <w:r>
        <w:t>Kotlin</w:t>
      </w:r>
      <w:proofErr w:type="spellEnd"/>
      <w:r>
        <w:t xml:space="preserve">. The client will be a desktop application written using the Swing/AWT libraries. The server, an HTTP Servlet that returns data objects declared in a library named </w:t>
      </w:r>
      <w:r>
        <w:rPr>
          <w:b/>
        </w:rPr>
        <w:t>Contracts</w:t>
      </w:r>
      <w:r>
        <w:t xml:space="preserve"> as </w:t>
      </w:r>
      <w:ins w:id="4" w:author="Sathyaish Chakravarthy" w:date="2016-11-04T16:43:00Z">
        <w:r w:rsidR="00CB3F86">
          <w:t xml:space="preserve">JSON </w:t>
        </w:r>
      </w:ins>
      <w:commentRangeStart w:id="5"/>
      <w:del w:id="6" w:author="Sathyaish Chakravarthy" w:date="2016-11-04T16:43:00Z">
        <w:r w:rsidDel="00CB3F86">
          <w:delText>Json</w:delText>
        </w:r>
        <w:commentRangeEnd w:id="5"/>
        <w:r w:rsidDel="00CB3F86">
          <w:commentReference w:id="5"/>
        </w:r>
        <w:r w:rsidDel="00CB3F86">
          <w:delText xml:space="preserve"> </w:delText>
        </w:r>
      </w:del>
      <w:r>
        <w:t xml:space="preserve">strings. We’ll call our application, i.e. we’ll call this whole system by the name </w:t>
      </w:r>
      <w:proofErr w:type="spellStart"/>
      <w:r>
        <w:t>Bookyard</w:t>
      </w:r>
      <w:proofErr w:type="spellEnd"/>
      <w:r>
        <w:t>.</w:t>
      </w:r>
    </w:p>
    <w:p w:rsidR="002D6E46" w:rsidRDefault="002D3E14">
      <w:r>
        <w:t xml:space="preserve">Here’s what the high-level component architecture for </w:t>
      </w:r>
      <w:proofErr w:type="spellStart"/>
      <w:r>
        <w:t>Bookyard</w:t>
      </w:r>
      <w:proofErr w:type="spellEnd"/>
      <w:r>
        <w:t xml:space="preserve"> would look like:</w:t>
      </w:r>
    </w:p>
    <w:p w:rsidR="002D6E46" w:rsidRDefault="002D3E14">
      <w:r>
        <w:rPr>
          <w:noProof/>
        </w:rPr>
        <w:drawing>
          <wp:inline distT="0" distB="0" distL="0" distR="0">
            <wp:extent cx="6181725" cy="332105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noChangeArrowheads="1"/>
                    </pic:cNvPicPr>
                  </pic:nvPicPr>
                  <pic:blipFill>
                    <a:blip r:embed="rId11"/>
                    <a:srcRect l="18913" t="26233" r="16671" b="12200"/>
                    <a:stretch>
                      <a:fillRect/>
                    </a:stretch>
                  </pic:blipFill>
                  <pic:spPr bwMode="auto">
                    <a:xfrm>
                      <a:off x="0" y="0"/>
                      <a:ext cx="6181725" cy="3321050"/>
                    </a:xfrm>
                    <a:prstGeom prst="rect">
                      <a:avLst/>
                    </a:prstGeom>
                  </pic:spPr>
                </pic:pic>
              </a:graphicData>
            </a:graphic>
          </wp:inline>
        </w:drawing>
      </w:r>
    </w:p>
    <w:p w:rsidR="002D6E46" w:rsidRDefault="002D6E46"/>
    <w:p w:rsidR="002D6E46" w:rsidRDefault="002D6E46">
      <w:pPr>
        <w:rPr>
          <w:rFonts w:ascii="Verdana" w:hAnsi="Verdana"/>
          <w:sz w:val="24"/>
          <w:szCs w:val="24"/>
        </w:rPr>
      </w:pPr>
    </w:p>
    <w:p w:rsidR="002D6E46" w:rsidRDefault="002D3E14">
      <w:pPr>
        <w:rPr>
          <w:rFonts w:ascii="Verdana" w:hAnsi="Verdana"/>
          <w:sz w:val="24"/>
          <w:szCs w:val="24"/>
        </w:rPr>
      </w:pPr>
      <w:r>
        <w:rPr>
          <w:rFonts w:ascii="Verdana" w:hAnsi="Verdana"/>
          <w:sz w:val="24"/>
          <w:szCs w:val="24"/>
        </w:rPr>
        <w:t>Workflow</w:t>
      </w:r>
    </w:p>
    <w:p w:rsidR="002D6E46" w:rsidRDefault="002D3E14">
      <w:r>
        <w:t>Assuming the servlet application is running, when the user launches the client application, a login dialog will appear.</w:t>
      </w:r>
    </w:p>
    <w:p w:rsidR="002D6E46" w:rsidRDefault="002D3E14">
      <w:pPr>
        <w:jc w:val="center"/>
      </w:pPr>
      <w:r>
        <w:rPr>
          <w:noProof/>
        </w:rPr>
        <w:drawing>
          <wp:inline distT="0" distB="0" distL="0" distR="9525">
            <wp:extent cx="3324225" cy="1733550"/>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12"/>
                    <a:stretch>
                      <a:fillRect/>
                    </a:stretch>
                  </pic:blipFill>
                  <pic:spPr bwMode="auto">
                    <a:xfrm>
                      <a:off x="0" y="0"/>
                      <a:ext cx="3324225" cy="1733550"/>
                    </a:xfrm>
                    <a:prstGeom prst="rect">
                      <a:avLst/>
                    </a:prstGeom>
                  </pic:spPr>
                </pic:pic>
              </a:graphicData>
            </a:graphic>
          </wp:inline>
        </w:drawing>
      </w:r>
    </w:p>
    <w:p w:rsidR="002D6E46" w:rsidRDefault="002D3E14">
      <w:r>
        <w:t>A successful login will dismiss the login dialog and display a window listing the recommended books for the logged in user.</w:t>
      </w:r>
    </w:p>
    <w:p w:rsidR="002D6E46" w:rsidRDefault="002D3E14">
      <w:pPr>
        <w:jc w:val="center"/>
      </w:pPr>
      <w:r>
        <w:rPr>
          <w:noProof/>
        </w:rPr>
        <w:drawing>
          <wp:inline distT="0" distB="0" distL="0" distR="9525">
            <wp:extent cx="5934075" cy="3162300"/>
            <wp:effectExtent l="0" t="0" r="0" b="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
                    <pic:cNvPicPr>
                      <a:picLocks noChangeAspect="1" noChangeArrowheads="1"/>
                    </pic:cNvPicPr>
                  </pic:nvPicPr>
                  <pic:blipFill>
                    <a:blip r:embed="rId13"/>
                    <a:stretch>
                      <a:fillRect/>
                    </a:stretch>
                  </pic:blipFill>
                  <pic:spPr bwMode="auto">
                    <a:xfrm>
                      <a:off x="0" y="0"/>
                      <a:ext cx="5934075" cy="3162300"/>
                    </a:xfrm>
                    <a:prstGeom prst="rect">
                      <a:avLst/>
                    </a:prstGeom>
                  </pic:spPr>
                </pic:pic>
              </a:graphicData>
            </a:graphic>
          </wp:inline>
        </w:drawing>
      </w:r>
    </w:p>
    <w:p w:rsidR="002D6E46" w:rsidRDefault="002D3E14">
      <w:r>
        <w:t>Please ignore the aesthetical anomalies of the graphical user interface.</w:t>
      </w:r>
    </w:p>
    <w:p w:rsidR="002D6E46" w:rsidRDefault="002D6E46"/>
    <w:p w:rsidR="002D6E46" w:rsidRDefault="002D6E46"/>
    <w:p w:rsidR="002D6E46" w:rsidRDefault="002D6E46"/>
    <w:p w:rsidR="002D6E46" w:rsidRDefault="002D3E14">
      <w:pPr>
        <w:rPr>
          <w:rFonts w:ascii="Verdana" w:hAnsi="Verdana"/>
          <w:sz w:val="24"/>
          <w:szCs w:val="24"/>
        </w:rPr>
      </w:pPr>
      <w:commentRangeStart w:id="7"/>
      <w:r>
        <w:rPr>
          <w:rFonts w:ascii="Verdana" w:hAnsi="Verdana"/>
          <w:sz w:val="24"/>
          <w:szCs w:val="24"/>
        </w:rPr>
        <w:t>OAuth</w:t>
      </w:r>
      <w:commentRangeEnd w:id="7"/>
      <w:ins w:id="8" w:author="Sathyaish Chakravarthy" w:date="2016-11-04T16:43:00Z">
        <w:r w:rsidR="00DF7109">
          <w:rPr>
            <w:rFonts w:ascii="Verdana" w:hAnsi="Verdana"/>
            <w:sz w:val="24"/>
            <w:szCs w:val="24"/>
          </w:rPr>
          <w:t xml:space="preserve"> 2.0</w:t>
        </w:r>
      </w:ins>
      <w:r>
        <w:commentReference w:id="7"/>
      </w:r>
      <w:r>
        <w:rPr>
          <w:rFonts w:ascii="Verdana" w:hAnsi="Verdana"/>
          <w:sz w:val="24"/>
          <w:szCs w:val="24"/>
        </w:rPr>
        <w:t xml:space="preserve"> and Token /Claims Based Authorization</w:t>
      </w:r>
    </w:p>
    <w:p w:rsidR="002D6E46" w:rsidRDefault="002D3E14">
      <w:r>
        <w:t xml:space="preserve">In order to understand how we’ll ensure secured communication between the client and the server of </w:t>
      </w:r>
      <w:proofErr w:type="spellStart"/>
      <w:r>
        <w:t>Bookyard</w:t>
      </w:r>
      <w:proofErr w:type="spellEnd"/>
      <w:r>
        <w:t>, I’d like to provide a to-a-four-year-old explanation of some of the highfalutin terms popularly used in elite architect circles.</w:t>
      </w:r>
    </w:p>
    <w:p w:rsidR="002D6E46" w:rsidRDefault="002D3E14">
      <w:r>
        <w:t>Consider a traditional web application that resides on a single server. That’s how it used to be done in the old days when the Web was a new thing – you had all the source code on a single server.</w:t>
      </w:r>
    </w:p>
    <w:p w:rsidR="002D6E46" w:rsidRDefault="002D3E14">
      <w:r>
        <w:t>You had two parties:</w:t>
      </w:r>
    </w:p>
    <w:p w:rsidR="002D6E46" w:rsidRDefault="002D3E14">
      <w:pPr>
        <w:pStyle w:val="ListParagraph"/>
        <w:numPr>
          <w:ilvl w:val="0"/>
          <w:numId w:val="2"/>
        </w:numPr>
      </w:pPr>
      <w:r>
        <w:t xml:space="preserve">A web server that had some server side code that ran on the remote server and also some client side code that ran on the browser. </w:t>
      </w:r>
      <w:r>
        <w:br/>
      </w:r>
      <w:r>
        <w:br/>
        <w:t>Since both, the client code and the server code were part of a single application written usually by a single developer or company, the server side code and the client side code could be considered a single entity or a single application.</w:t>
      </w:r>
      <w:r>
        <w:br/>
      </w:r>
    </w:p>
    <w:p w:rsidR="002D6E46" w:rsidRDefault="002D3E14">
      <w:pPr>
        <w:pStyle w:val="ListParagraph"/>
        <w:numPr>
          <w:ilvl w:val="0"/>
          <w:numId w:val="2"/>
        </w:numPr>
      </w:pPr>
      <w:r>
        <w:t>The user using the application in a Web browser.</w:t>
      </w:r>
    </w:p>
    <w:p w:rsidR="002D6E46" w:rsidRDefault="002D3E14">
      <w:r>
        <w:t>In those cases, a simple user name and password based authentication was sufficient to validate the identity of the user.</w:t>
      </w:r>
    </w:p>
    <w:p w:rsidR="002D6E46" w:rsidRDefault="002D3E14">
      <w:r>
        <w:t>When the user logged in, the server would issue a session id and an authentication cookie to the user’s browser. The browser would carry these two with every subsequent request to the server.</w:t>
      </w:r>
    </w:p>
    <w:p w:rsidR="002D6E46" w:rsidRDefault="002D3E14">
      <w:r>
        <w:t>This all worked fine until the number of users outgrew the server’s capacity to handle requests.</w:t>
      </w:r>
    </w:p>
    <w:p w:rsidR="002D6E46" w:rsidRDefault="002D3E14">
      <w:pPr>
        <w:rPr>
          <w:rFonts w:ascii="Verdana" w:hAnsi="Verdana"/>
        </w:rPr>
      </w:pPr>
      <w:r>
        <w:rPr>
          <w:rFonts w:ascii="Verdana" w:hAnsi="Verdana"/>
        </w:rPr>
        <w:t>Scenario 1: A Clustered Environment</w:t>
      </w:r>
    </w:p>
    <w:p w:rsidR="002D6E46" w:rsidRDefault="002D3E14">
      <w:pPr>
        <w:rPr>
          <w:ins w:id="9" w:author="Sathyaish Chakravarthy" w:date="2016-11-04T16:45:00Z"/>
        </w:rPr>
      </w:pPr>
      <w:r>
        <w:t xml:space="preserve">When you had two servers running the same application code, you had a problem. If the login request came to </w:t>
      </w:r>
      <w:r>
        <w:rPr>
          <w:b/>
        </w:rPr>
        <w:t>server A</w:t>
      </w:r>
      <w:r>
        <w:t xml:space="preserve">, which issued a session cookie and an authentication cookie to the user, </w:t>
      </w:r>
      <w:r>
        <w:rPr>
          <w:b/>
        </w:rPr>
        <w:t>server B</w:t>
      </w:r>
      <w:r>
        <w:t xml:space="preserve"> didn’t know anything about those cookies, so any subsequent requests coming in to </w:t>
      </w:r>
      <w:r>
        <w:rPr>
          <w:b/>
        </w:rPr>
        <w:t>server B</w:t>
      </w:r>
      <w:r>
        <w:t xml:space="preserve"> even after the user had innocently validated his identity earlier with </w:t>
      </w:r>
      <w:r>
        <w:rPr>
          <w:b/>
        </w:rPr>
        <w:t>server A</w:t>
      </w:r>
      <w:r>
        <w:t xml:space="preserve"> would fail with </w:t>
      </w:r>
      <w:r>
        <w:rPr>
          <w:b/>
        </w:rPr>
        <w:t>server B</w:t>
      </w:r>
      <w:r>
        <w:t>.</w:t>
      </w:r>
    </w:p>
    <w:p w:rsidR="002D3E14" w:rsidRDefault="002D3E14">
      <w:pPr>
        <w:rPr>
          <w:ins w:id="10" w:author="Sathyaish Chakravarthy" w:date="2016-11-04T16:46:00Z"/>
        </w:rPr>
      </w:pPr>
      <w:ins w:id="11" w:author="Sathyaish Chakravarthy" w:date="2016-11-04T16:46:00Z">
        <w:r>
          <w:t>One obvious solution to this problem is to make server A and ser</w:t>
        </w:r>
        <w:r w:rsidR="00B10C55">
          <w:t>ver B share their session Id’s.</w:t>
        </w:r>
      </w:ins>
      <w:ins w:id="12" w:author="Sathyaish Chakravarthy" w:date="2016-11-22T15:25:00Z">
        <w:r w:rsidR="00F37B30">
          <w:t xml:space="preserve"> This could be done by having an external state server </w:t>
        </w:r>
      </w:ins>
      <w:ins w:id="13" w:author="Sathyaish Chakravarthy" w:date="2016-11-22T15:26:00Z">
        <w:r w:rsidR="00F37B30">
          <w:t>that held the session state for the entire Web application in an external data source such as a database</w:t>
        </w:r>
      </w:ins>
      <w:ins w:id="14" w:author="Sathyaish Chakravarthy" w:date="2016-11-22T15:39:00Z">
        <w:r w:rsidR="0068022D">
          <w:t xml:space="preserve"> or an in-memory state server</w:t>
        </w:r>
      </w:ins>
      <w:ins w:id="15" w:author="Sathyaish Chakravarthy" w:date="2016-11-22T15:26:00Z">
        <w:r w:rsidR="00F37B30">
          <w:t>.</w:t>
        </w:r>
      </w:ins>
    </w:p>
    <w:p w:rsidR="002D3E14" w:rsidRDefault="002D3E14">
      <w:ins w:id="16" w:author="Sathyaish Chakravarthy" w:date="2016-11-04T16:46:00Z">
        <w:r>
          <w:t xml:space="preserve">A </w:t>
        </w:r>
      </w:ins>
      <w:ins w:id="17" w:author="Sathyaish Chakravarthy" w:date="2016-11-22T15:26:00Z">
        <w:r w:rsidR="001433FD">
          <w:t xml:space="preserve">similar but </w:t>
        </w:r>
      </w:ins>
      <w:ins w:id="18" w:author="Sathyaish Chakravarthy" w:date="2016-11-04T16:46:00Z">
        <w:r>
          <w:t xml:space="preserve">simpler </w:t>
        </w:r>
      </w:ins>
      <w:ins w:id="19" w:author="Sathyaish Chakravarthy" w:date="2016-11-22T15:26:00Z">
        <w:r w:rsidR="001433FD">
          <w:t xml:space="preserve">and more secure </w:t>
        </w:r>
      </w:ins>
      <w:ins w:id="20" w:author="Sathyaish Chakravarthy" w:date="2016-11-04T16:46:00Z">
        <w:r w:rsidR="001433FD">
          <w:t>solution</w:t>
        </w:r>
      </w:ins>
      <w:ins w:id="21" w:author="Sathyaish Chakravarthy" w:date="2016-11-22T15:26:00Z">
        <w:r w:rsidR="001433FD">
          <w:t xml:space="preserve">, however, </w:t>
        </w:r>
      </w:ins>
      <w:ins w:id="22" w:author="Sathyaish Chakravarthy" w:date="2016-11-04T16:46:00Z">
        <w:r>
          <w:t>is to have a separate authentication server</w:t>
        </w:r>
      </w:ins>
      <w:ins w:id="23" w:author="Sathyaish Chakravarthy" w:date="2016-11-04T16:47:00Z">
        <w:r w:rsidR="00271AEA">
          <w:t>.</w:t>
        </w:r>
      </w:ins>
      <w:ins w:id="24" w:author="Sathyaish Chakravarthy" w:date="2016-11-22T15:29:00Z">
        <w:r w:rsidR="00271AEA">
          <w:t xml:space="preserve"> Each request that comes to either of the servers A or B is </w:t>
        </w:r>
      </w:ins>
      <w:ins w:id="25" w:author="Sathyaish Chakravarthy" w:date="2016-11-22T15:30:00Z">
        <w:r w:rsidR="00271AEA">
          <w:t xml:space="preserve">validated for the presence of </w:t>
        </w:r>
      </w:ins>
      <w:ins w:id="26" w:author="Sathyaish Chakravarthy" w:date="2016-11-22T15:31:00Z">
        <w:r w:rsidR="00635DBE">
          <w:t xml:space="preserve">a special value in the request header </w:t>
        </w:r>
      </w:ins>
      <w:ins w:id="27" w:author="Sathyaish Chakravarthy" w:date="2016-11-22T15:32:00Z">
        <w:r w:rsidR="00635DBE">
          <w:t>–</w:t>
        </w:r>
      </w:ins>
      <w:ins w:id="28" w:author="Sathyaish Chakravarthy" w:date="2016-11-22T15:31:00Z">
        <w:r w:rsidR="00635DBE">
          <w:t xml:space="preserve"> a </w:t>
        </w:r>
      </w:ins>
      <w:ins w:id="29" w:author="Sathyaish Chakravarthy" w:date="2016-11-22T15:32:00Z">
        <w:r w:rsidR="00635DBE">
          <w:t xml:space="preserve">value that could only have been obtained from the authentication server. If the value is present, the servers A or B service the request. </w:t>
        </w:r>
      </w:ins>
      <w:ins w:id="30" w:author="Sathyaish Chakravarthy" w:date="2016-11-22T15:30:00Z">
        <w:r w:rsidR="00635DBE">
          <w:t>If</w:t>
        </w:r>
      </w:ins>
      <w:ins w:id="31" w:author="Sathyaish Chakravarthy" w:date="2016-11-22T15:33:00Z">
        <w:r w:rsidR="00635DBE">
          <w:t xml:space="preserve">, however, </w:t>
        </w:r>
      </w:ins>
      <w:ins w:id="32" w:author="Sathyaish Chakravarthy" w:date="2016-11-22T15:30:00Z">
        <w:r w:rsidR="00271AEA">
          <w:t xml:space="preserve">the </w:t>
        </w:r>
      </w:ins>
      <w:ins w:id="33" w:author="Sathyaish Chakravarthy" w:date="2016-11-22T15:33:00Z">
        <w:r w:rsidR="00635DBE">
          <w:t xml:space="preserve">special value </w:t>
        </w:r>
      </w:ins>
      <w:ins w:id="34" w:author="Sathyaish Chakravarthy" w:date="2016-11-22T15:30:00Z">
        <w:r w:rsidR="00271AEA">
          <w:t xml:space="preserve">is missing, the client </w:t>
        </w:r>
      </w:ins>
      <w:ins w:id="35" w:author="Sathyaish Chakravarthy" w:date="2016-11-22T15:33:00Z">
        <w:r w:rsidR="00635DBE">
          <w:t xml:space="preserve">gets redirected </w:t>
        </w:r>
      </w:ins>
      <w:ins w:id="36" w:author="Sathyaish Chakravarthy" w:date="2016-11-22T15:30:00Z">
        <w:r w:rsidR="00271AEA">
          <w:t xml:space="preserve">to </w:t>
        </w:r>
      </w:ins>
      <w:ins w:id="37" w:author="Sathyaish Chakravarthy" w:date="2016-11-22T15:33:00Z">
        <w:r w:rsidR="00635DBE">
          <w:t xml:space="preserve">the </w:t>
        </w:r>
      </w:ins>
      <w:ins w:id="38" w:author="Sathyaish Chakravarthy" w:date="2016-11-22T15:27:00Z">
        <w:r w:rsidR="001433FD">
          <w:t xml:space="preserve">authentication server, which after logging the user in, issues </w:t>
        </w:r>
      </w:ins>
      <w:ins w:id="39" w:author="Sathyaish Chakravarthy" w:date="2016-11-22T15:33:00Z">
        <w:r w:rsidR="00635DBE">
          <w:t xml:space="preserve">this special </w:t>
        </w:r>
      </w:ins>
      <w:ins w:id="40" w:author="Sathyaish Chakravarthy" w:date="2016-11-04T16:47:00Z">
        <w:r>
          <w:lastRenderedPageBreak/>
          <w:t xml:space="preserve">value that </w:t>
        </w:r>
      </w:ins>
      <w:ins w:id="41" w:author="Sathyaish Chakravarthy" w:date="2016-11-22T15:27:00Z">
        <w:r w:rsidR="001433FD">
          <w:t xml:space="preserve">represents </w:t>
        </w:r>
      </w:ins>
      <w:ins w:id="42" w:author="Sathyaish Chakravarthy" w:date="2016-11-04T16:47:00Z">
        <w:r>
          <w:t>a successful login and an active session.</w:t>
        </w:r>
      </w:ins>
      <w:ins w:id="43" w:author="Sathyaish Chakravarthy" w:date="2016-11-04T16:48:00Z">
        <w:r>
          <w:t xml:space="preserve"> </w:t>
        </w:r>
      </w:ins>
      <w:ins w:id="44" w:author="Sathyaish Chakravarthy" w:date="2016-11-22T15:33:00Z">
        <w:r w:rsidR="00635DBE">
          <w:t xml:space="preserve">Let’s call this </w:t>
        </w:r>
      </w:ins>
      <w:ins w:id="45" w:author="Sathyaish Chakravarthy" w:date="2016-11-04T16:48:00Z">
        <w:r>
          <w:t xml:space="preserve">value returned by the authentication server may be called an </w:t>
        </w:r>
        <w:r w:rsidRPr="00CC0698">
          <w:rPr>
            <w:i/>
            <w:rPrChange w:id="46" w:author="Sathyaish Chakravarthy" w:date="2016-11-22T15:33:00Z">
              <w:rPr/>
            </w:rPrChange>
          </w:rPr>
          <w:t>authentication toke</w:t>
        </w:r>
      </w:ins>
      <w:ins w:id="47" w:author="Sathyaish Chakravarthy" w:date="2016-11-22T15:33:00Z">
        <w:r w:rsidR="0003668B">
          <w:rPr>
            <w:i/>
          </w:rPr>
          <w:t>n</w:t>
        </w:r>
      </w:ins>
      <w:ins w:id="48" w:author="Sathyaish Chakravarthy" w:date="2016-11-04T16:48:00Z">
        <w:r>
          <w:t>.</w:t>
        </w:r>
      </w:ins>
    </w:p>
    <w:p w:rsidR="002D6E46" w:rsidDel="002D3E14" w:rsidRDefault="002D3E14">
      <w:pPr>
        <w:rPr>
          <w:del w:id="49" w:author="Sathyaish Chakravarthy" w:date="2016-11-04T16:48:00Z"/>
        </w:rPr>
      </w:pPr>
      <w:commentRangeStart w:id="50"/>
      <w:del w:id="51" w:author="Sathyaish Chakravarthy" w:date="2016-11-04T16:48:00Z">
        <w:r w:rsidDel="002D3E14">
          <w:delText xml:space="preserve">The obvious solution to this was to have a third-party, whether provided by the same developer writing the application server code or by an external vendor, responsible for issuing a value of some kind that represented a successful login and an active session. This value is referred to by many names such as the </w:delText>
        </w:r>
        <w:r w:rsidDel="002D3E14">
          <w:rPr>
            <w:i/>
          </w:rPr>
          <w:delText>access token</w:delText>
        </w:r>
        <w:r w:rsidDel="002D3E14">
          <w:delText xml:space="preserve"> or an </w:delText>
        </w:r>
        <w:r w:rsidDel="002D3E14">
          <w:rPr>
            <w:i/>
          </w:rPr>
          <w:delText>authentication token</w:delText>
        </w:r>
        <w:r w:rsidDel="002D3E14">
          <w:delText xml:space="preserve"> or an </w:delText>
        </w:r>
        <w:r w:rsidDel="002D3E14">
          <w:rPr>
            <w:i/>
          </w:rPr>
          <w:delText>authorization token</w:delText>
        </w:r>
        <w:r w:rsidDel="002D3E14">
          <w:delText xml:space="preserve"> or a </w:delText>
        </w:r>
        <w:r w:rsidDel="002D3E14">
          <w:rPr>
            <w:i/>
          </w:rPr>
          <w:delText xml:space="preserve">bearer token </w:delText>
        </w:r>
        <w:r w:rsidDel="002D3E14">
          <w:delText xml:space="preserve">or simply a </w:delText>
        </w:r>
        <w:r w:rsidDel="002D3E14">
          <w:rPr>
            <w:i/>
          </w:rPr>
          <w:delText>token</w:delText>
        </w:r>
        <w:r w:rsidDel="002D3E14">
          <w:delText>.</w:delText>
        </w:r>
        <w:commentRangeEnd w:id="50"/>
        <w:r w:rsidDel="002D3E14">
          <w:commentReference w:id="50"/>
        </w:r>
      </w:del>
    </w:p>
    <w:p w:rsidR="00F63D1A" w:rsidRDefault="00F63D1A">
      <w:pPr>
        <w:rPr>
          <w:ins w:id="52" w:author="Sathyaish Chakravarthy" w:date="2016-11-22T15:49:00Z"/>
        </w:rPr>
      </w:pPr>
      <w:ins w:id="53" w:author="Sathyaish Chakravarthy" w:date="2016-11-22T15:49:00Z">
        <w:r>
          <w:t xml:space="preserve">Below is a diagrammatic representation of this </w:t>
        </w:r>
      </w:ins>
      <w:ins w:id="54" w:author="Sathyaish Chakravarthy" w:date="2016-11-22T15:50:00Z">
        <w:r w:rsidR="00CD7F35">
          <w:t xml:space="preserve">simple </w:t>
        </w:r>
      </w:ins>
      <w:ins w:id="55" w:author="Sathyaish Chakravarthy" w:date="2016-11-22T15:49:00Z">
        <w:r>
          <w:t xml:space="preserve">sequence of </w:t>
        </w:r>
      </w:ins>
      <w:ins w:id="56" w:author="Sathyaish Chakravarthy" w:date="2016-11-22T16:27:00Z">
        <w:r w:rsidR="00201BDD">
          <w:t xml:space="preserve">three </w:t>
        </w:r>
      </w:ins>
      <w:ins w:id="57" w:author="Sathyaish Chakravarthy" w:date="2016-11-22T15:50:00Z">
        <w:r w:rsidR="00355E91">
          <w:t>interactions</w:t>
        </w:r>
      </w:ins>
      <w:ins w:id="58" w:author="Sathyaish Chakravarthy" w:date="2016-11-22T15:49:00Z">
        <w:r>
          <w:t>.</w:t>
        </w:r>
      </w:ins>
    </w:p>
    <w:p w:rsidR="00F63D1A" w:rsidRDefault="00F63D1A">
      <w:pPr>
        <w:rPr>
          <w:ins w:id="59" w:author="Sathyaish Chakravarthy" w:date="2016-11-22T16:28:00Z"/>
        </w:rPr>
      </w:pPr>
    </w:p>
    <w:p w:rsidR="00FA3707" w:rsidRDefault="00FA3707">
      <w:pPr>
        <w:rPr>
          <w:ins w:id="60" w:author="Sathyaish Chakravarthy" w:date="2016-11-22T16:28:00Z"/>
        </w:rPr>
      </w:pPr>
      <w:ins w:id="61" w:author="Sathyaish Chakravarthy" w:date="2016-11-22T16:28:00Z">
        <w:r>
          <w:rPr>
            <w:noProof/>
          </w:rPr>
          <w:drawing>
            <wp:inline distT="0" distB="0" distL="0" distR="0" wp14:anchorId="65C34287" wp14:editId="2EE85B19">
              <wp:extent cx="5067759" cy="3814742"/>
              <wp:effectExtent l="171450" t="171450" r="381000" b="3575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5000" t="3954" r="17592" b="5790"/>
                      <a:stretch/>
                    </pic:blipFill>
                    <pic:spPr bwMode="auto">
                      <a:xfrm>
                        <a:off x="0" y="0"/>
                        <a:ext cx="5063067" cy="38112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ins>
    </w:p>
    <w:p w:rsidR="00FA3707" w:rsidRDefault="00FA3707">
      <w:pPr>
        <w:rPr>
          <w:ins w:id="62" w:author="Sathyaish Chakravarthy" w:date="2016-11-22T15:49:00Z"/>
        </w:rPr>
      </w:pPr>
    </w:p>
    <w:p w:rsidR="002D6E46" w:rsidRDefault="002D3E14">
      <w:pPr>
        <w:rPr>
          <w:ins w:id="63" w:author="Sathyaish Chakravarthy" w:date="2016-11-22T16:29:00Z"/>
        </w:rPr>
      </w:pPr>
      <w:r>
        <w:t xml:space="preserve">Under this regime, when the user sends in a request to any of the </w:t>
      </w:r>
      <w:r>
        <w:rPr>
          <w:b/>
        </w:rPr>
        <w:t>servers A</w:t>
      </w:r>
      <w:r>
        <w:t xml:space="preserve"> or </w:t>
      </w:r>
      <w:r>
        <w:rPr>
          <w:b/>
        </w:rPr>
        <w:t>B</w:t>
      </w:r>
      <w:r>
        <w:t>, each of them checks if the user has an access token or not</w:t>
      </w:r>
      <w:ins w:id="64" w:author="Sathyaish Chakravarthy" w:date="2016-11-22T16:29:00Z">
        <w:r w:rsidR="001D4EE1">
          <w:t>.</w:t>
        </w:r>
      </w:ins>
      <w:del w:id="65" w:author="Sathyaish Chakravarthy" w:date="2016-11-22T16:29:00Z">
        <w:r w:rsidDel="001D4EE1">
          <w:delText>.</w:delText>
        </w:r>
      </w:del>
      <w:ins w:id="66" w:author="Sathyaish Chakravarthy" w:date="2016-11-22T16:29:00Z">
        <w:r w:rsidR="009A56C9">
          <w:t xml:space="preserve"> </w:t>
        </w:r>
      </w:ins>
      <w:del w:id="67" w:author="Sathyaish Chakravarthy" w:date="2016-11-22T16:29:00Z">
        <w:r w:rsidDel="00B91B1E">
          <w:delText xml:space="preserve"> </w:delText>
        </w:r>
      </w:del>
      <w:r>
        <w:t xml:space="preserve">If he doesn’t, they redirect his request to the authorization server, whose duty is to ask the user for his user name and password, authenticate his identity and issue him an </w:t>
      </w:r>
      <w:del w:id="68" w:author="Sathyaish Chakravarthy" w:date="2016-11-22T16:31:00Z">
        <w:r w:rsidDel="00E50C33">
          <w:delText xml:space="preserve">access </w:delText>
        </w:r>
      </w:del>
      <w:ins w:id="69" w:author="Sathyaish Chakravarthy" w:date="2016-11-22T16:31:00Z">
        <w:r w:rsidR="00E50C33">
          <w:t xml:space="preserve">authentication </w:t>
        </w:r>
      </w:ins>
      <w:r>
        <w:t>token upon successful login.</w:t>
      </w:r>
    </w:p>
    <w:p w:rsidR="006243D8" w:rsidRDefault="006243D8">
      <w:ins w:id="70" w:author="Sathyaish Chakravarthy" w:date="2016-11-22T16:29:00Z">
        <w:r>
          <w:rPr>
            <w:noProof/>
          </w:rPr>
          <w:lastRenderedPageBreak/>
          <w:drawing>
            <wp:inline distT="0" distB="0" distL="0" distR="0" wp14:anchorId="4B01795D" wp14:editId="2D3D3867">
              <wp:extent cx="5453349" cy="3903301"/>
              <wp:effectExtent l="171450" t="171450" r="376555"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444" t="3624" r="13890" b="5131"/>
                      <a:stretch/>
                    </pic:blipFill>
                    <pic:spPr bwMode="auto">
                      <a:xfrm>
                        <a:off x="0" y="0"/>
                        <a:ext cx="5448299" cy="38996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ins>
    </w:p>
    <w:p w:rsidR="002D6E46" w:rsidRDefault="002D3E14">
      <w:pPr>
        <w:rPr>
          <w:ins w:id="71" w:author="Sathyaish Chakravarthy" w:date="2016-11-22T16:30:00Z"/>
        </w:rPr>
      </w:pPr>
      <w:r>
        <w:t xml:space="preserve">The user’s request is then redirected automatically back to the original URL he intended to get the data from, i.e. one of </w:t>
      </w:r>
      <w:r>
        <w:rPr>
          <w:b/>
        </w:rPr>
        <w:t>server A</w:t>
      </w:r>
      <w:r>
        <w:t xml:space="preserve"> or </w:t>
      </w:r>
      <w:r>
        <w:rPr>
          <w:b/>
        </w:rPr>
        <w:t>server B</w:t>
      </w:r>
      <w:r>
        <w:t>. This time, his request carries with it</w:t>
      </w:r>
      <w:ins w:id="72" w:author="Sathyaish Chakravarthy" w:date="2016-11-22T16:32:00Z">
        <w:r w:rsidR="00EE64C5">
          <w:t xml:space="preserve"> </w:t>
        </w:r>
      </w:ins>
      <w:del w:id="73" w:author="Sathyaish Chakravarthy" w:date="2016-11-22T16:32:00Z">
        <w:r w:rsidDel="00EE64C5">
          <w:delText xml:space="preserve">, </w:delText>
        </w:r>
      </w:del>
      <w:r>
        <w:t xml:space="preserve">the </w:t>
      </w:r>
      <w:del w:id="74" w:author="Sathyaish Chakravarthy" w:date="2016-11-22T16:31:00Z">
        <w:r w:rsidDel="009755C5">
          <w:delText xml:space="preserve">access </w:delText>
        </w:r>
      </w:del>
      <w:r>
        <w:t>token, so either of the servers fulfills his request.</w:t>
      </w:r>
    </w:p>
    <w:p w:rsidR="008533D0" w:rsidRDefault="00806FC9">
      <w:pPr>
        <w:rPr>
          <w:ins w:id="75" w:author="Sathyaish Chakravarthy" w:date="2016-11-22T17:11:00Z"/>
        </w:rPr>
      </w:pPr>
      <w:ins w:id="76" w:author="Sathyaish Chakravarthy" w:date="2016-11-22T16:30:00Z">
        <w:r>
          <w:rPr>
            <w:noProof/>
          </w:rPr>
          <w:lastRenderedPageBreak/>
          <w:drawing>
            <wp:inline distT="0" distB="0" distL="0" distR="0" wp14:anchorId="3E13B2A4" wp14:editId="1CE0C8BE">
              <wp:extent cx="5662670" cy="4176403"/>
              <wp:effectExtent l="171450" t="171450" r="376555"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815" t="2306" r="14629" b="5131"/>
                      <a:stretch/>
                    </pic:blipFill>
                    <pic:spPr bwMode="auto">
                      <a:xfrm>
                        <a:off x="0" y="0"/>
                        <a:ext cx="5657427" cy="417253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ins>
    </w:p>
    <w:p w:rsidR="00DD0370" w:rsidRDefault="00DD0370" w:rsidP="00256A2D">
      <w:pPr>
        <w:rPr>
          <w:ins w:id="77" w:author="Sathyaish Chakravarthy" w:date="2016-11-22T17:11:00Z"/>
        </w:rPr>
      </w:pPr>
    </w:p>
    <w:p w:rsidR="00256A2D" w:rsidDel="00D806F7" w:rsidRDefault="00256A2D" w:rsidP="00256A2D">
      <w:pPr>
        <w:rPr>
          <w:del w:id="78" w:author="Sathyaish Chakravarthy" w:date="2016-11-22T17:11:00Z"/>
        </w:rPr>
      </w:pPr>
      <w:moveToRangeStart w:id="79" w:author="Sathyaish Chakravarthy" w:date="2016-11-22T17:11:00Z" w:name="move467597995"/>
      <w:moveTo w:id="80" w:author="Sathyaish Chakravarthy" w:date="2016-11-22T17:11:00Z">
        <w:r>
          <w:t xml:space="preserve">This scheme of authentication and authorization is known as </w:t>
        </w:r>
        <w:r>
          <w:rPr>
            <w:i/>
          </w:rPr>
          <w:t xml:space="preserve">token based </w:t>
        </w:r>
      </w:moveTo>
      <w:ins w:id="81" w:author="Sathyaish Chakravarthy" w:date="2016-11-22T18:19:00Z">
        <w:r w:rsidR="003E23C2">
          <w:rPr>
            <w:i/>
          </w:rPr>
          <w:t>authentication</w:t>
        </w:r>
        <w:r w:rsidR="003E23C2" w:rsidRPr="003E23C2">
          <w:rPr>
            <w:rPrChange w:id="82" w:author="Sathyaish Chakravarthy" w:date="2016-11-22T18:19:00Z">
              <w:rPr>
                <w:i/>
              </w:rPr>
            </w:rPrChange>
          </w:rPr>
          <w:t xml:space="preserve"> or </w:t>
        </w:r>
        <w:r w:rsidR="003E23C2">
          <w:rPr>
            <w:i/>
          </w:rPr>
          <w:t xml:space="preserve">token based </w:t>
        </w:r>
      </w:ins>
      <w:moveTo w:id="83" w:author="Sathyaish Chakravarthy" w:date="2016-11-22T17:11:00Z">
        <w:r>
          <w:rPr>
            <w:i/>
          </w:rPr>
          <w:t>authorization</w:t>
        </w:r>
        <w:r>
          <w:t>.</w:t>
        </w:r>
      </w:moveTo>
      <w:ins w:id="84" w:author="Sathyaish Chakravarthy" w:date="2016-11-22T18:50:00Z">
        <w:r w:rsidR="005A2422">
          <w:t xml:space="preserve"> </w:t>
        </w:r>
      </w:ins>
    </w:p>
    <w:p w:rsidR="00D806F7" w:rsidRDefault="00D806F7" w:rsidP="00256A2D">
      <w:pPr>
        <w:rPr>
          <w:ins w:id="85" w:author="Sathyaish Chakravarthy" w:date="2016-11-22T18:25:00Z"/>
          <w:moveTo w:id="86" w:author="Sathyaish Chakravarthy" w:date="2016-11-22T17:11:00Z"/>
        </w:rPr>
      </w:pPr>
      <w:ins w:id="87" w:author="Sathyaish Chakravarthy" w:date="2016-11-22T18:25:00Z">
        <w:r>
          <w:t xml:space="preserve">A series of steps performed in a sequence, as indicated above, may also be called a workflow. Let us name this particular workflow the </w:t>
        </w:r>
        <w:r w:rsidRPr="00D806F7">
          <w:rPr>
            <w:i/>
            <w:rPrChange w:id="88" w:author="Sathyaish Chakravarthy" w:date="2016-11-22T18:26:00Z">
              <w:rPr/>
            </w:rPrChange>
          </w:rPr>
          <w:t>Simple Authentication Server Workflow</w:t>
        </w:r>
        <w:r>
          <w:t>.</w:t>
        </w:r>
      </w:ins>
    </w:p>
    <w:moveToRangeEnd w:id="79"/>
    <w:p w:rsidR="00231140" w:rsidRDefault="00C02B00">
      <w:pPr>
        <w:rPr>
          <w:ins w:id="89" w:author="Sathyaish Chakravarthy" w:date="2016-11-22T18:27:00Z"/>
        </w:rPr>
      </w:pPr>
      <w:ins w:id="90" w:author="Sathyaish Chakravarthy" w:date="2016-11-22T18:29:00Z">
        <w:r>
          <w:t xml:space="preserve">I’d like to confess that the names </w:t>
        </w:r>
      </w:ins>
      <w:ins w:id="91" w:author="Sathyaish Chakravarthy" w:date="2016-11-22T18:27:00Z">
        <w:r w:rsidR="00231140" w:rsidRPr="00C02B00">
          <w:rPr>
            <w:i/>
            <w:rPrChange w:id="92" w:author="Sathyaish Chakravarthy" w:date="2016-11-22T18:29:00Z">
              <w:rPr/>
            </w:rPrChange>
          </w:rPr>
          <w:t>authentication token</w:t>
        </w:r>
        <w:r w:rsidR="00231140">
          <w:t xml:space="preserve"> and </w:t>
        </w:r>
        <w:r w:rsidR="00231140" w:rsidRPr="00C02B00">
          <w:rPr>
            <w:i/>
            <w:rPrChange w:id="93" w:author="Sathyaish Chakravarthy" w:date="2016-11-22T18:29:00Z">
              <w:rPr/>
            </w:rPrChange>
          </w:rPr>
          <w:t>Simple Authentication Server Workflo</w:t>
        </w:r>
        <w:r w:rsidRPr="00C02B00">
          <w:rPr>
            <w:i/>
          </w:rPr>
          <w:t>w</w:t>
        </w:r>
      </w:ins>
      <w:ins w:id="94" w:author="Sathyaish Chakravarthy" w:date="2016-11-22T18:29:00Z">
        <w:r>
          <w:t xml:space="preserve"> are names I have made up. </w:t>
        </w:r>
      </w:ins>
      <w:ins w:id="95" w:author="Sathyaish Chakravarthy" w:date="2016-11-22T18:30:00Z">
        <w:r w:rsidR="00115D12">
          <w:t xml:space="preserve">You will not find them in security literature. But in </w:t>
        </w:r>
      </w:ins>
      <w:ins w:id="96" w:author="Sathyaish Chakravarthy" w:date="2016-11-22T18:27:00Z">
        <w:r w:rsidR="00231140">
          <w:t xml:space="preserve">deliberately </w:t>
        </w:r>
      </w:ins>
      <w:ins w:id="97" w:author="Sathyaish Chakravarthy" w:date="2016-11-22T18:28:00Z">
        <w:r w:rsidR="00231140">
          <w:t>flying by the seat of my pants</w:t>
        </w:r>
      </w:ins>
      <w:ins w:id="98" w:author="Sathyaish Chakravarthy" w:date="2016-11-22T18:29:00Z">
        <w:r>
          <w:t xml:space="preserve"> on good accord</w:t>
        </w:r>
      </w:ins>
      <w:ins w:id="99" w:author="Sathyaish Chakravarthy" w:date="2016-11-22T18:31:00Z">
        <w:r w:rsidR="00115D12">
          <w:t>, I am trying to avoid trespassing names that already occur in security literature with specific connotations.</w:t>
        </w:r>
        <w:r w:rsidR="000D6012">
          <w:t xml:space="preserve"> If I named this token an </w:t>
        </w:r>
        <w:r w:rsidR="000D6012" w:rsidRPr="000D6012">
          <w:rPr>
            <w:i/>
            <w:rPrChange w:id="100" w:author="Sathyaish Chakravarthy" w:date="2016-11-22T18:32:00Z">
              <w:rPr/>
            </w:rPrChange>
          </w:rPr>
          <w:t>access token</w:t>
        </w:r>
        <w:r w:rsidR="000D6012">
          <w:t>, for example, or I named the serie</w:t>
        </w:r>
        <w:r w:rsidR="008E09B8">
          <w:t>s of steps described above as</w:t>
        </w:r>
        <w:r w:rsidR="000D6012">
          <w:t xml:space="preserve"> </w:t>
        </w:r>
      </w:ins>
      <w:ins w:id="101" w:author="Sathyaish Chakravarthy" w:date="2016-11-23T15:41:00Z">
        <w:r w:rsidR="003E69ED">
          <w:rPr>
            <w:i/>
          </w:rPr>
          <w:fldChar w:fldCharType="begin"/>
        </w:r>
        <w:r w:rsidR="003E69ED">
          <w:rPr>
            <w:i/>
          </w:rPr>
          <w:instrText xml:space="preserve"> HYPERLINK "https://www.youtube.com/watch?v=1vovk4yt2GI" </w:instrText>
        </w:r>
        <w:r w:rsidR="003E69ED">
          <w:rPr>
            <w:i/>
          </w:rPr>
          <w:fldChar w:fldCharType="separate"/>
        </w:r>
        <w:r w:rsidR="000D6012" w:rsidRPr="003E69ED">
          <w:rPr>
            <w:rStyle w:val="Hyperlink"/>
            <w:i/>
            <w:rPrChange w:id="102" w:author="Sathyaish Chakravarthy" w:date="2016-11-22T18:32:00Z">
              <w:rPr/>
            </w:rPrChange>
          </w:rPr>
          <w:t>Authorization Workflow</w:t>
        </w:r>
        <w:r w:rsidR="003E69ED">
          <w:rPr>
            <w:i/>
          </w:rPr>
          <w:fldChar w:fldCharType="end"/>
        </w:r>
      </w:ins>
      <w:ins w:id="103" w:author="Sathyaish Chakravarthy" w:date="2016-11-22T18:32:00Z">
        <w:r w:rsidR="000D6012">
          <w:t xml:space="preserve">, I’d be </w:t>
        </w:r>
        <w:proofErr w:type="gramStart"/>
        <w:r w:rsidR="000D6012">
          <w:t>trespassing</w:t>
        </w:r>
        <w:proofErr w:type="gramEnd"/>
        <w:r w:rsidR="000D6012">
          <w:t xml:space="preserve"> a commonly accepted nomenclature that we’ll make a nodding acquaintance with later in this article.</w:t>
        </w:r>
      </w:ins>
    </w:p>
    <w:p w:rsidR="001251B8" w:rsidRDefault="0044297F">
      <w:pPr>
        <w:rPr>
          <w:ins w:id="104" w:author="Sathyaish Chakravarthy" w:date="2016-11-22T18:09:00Z"/>
        </w:rPr>
      </w:pPr>
      <w:ins w:id="105" w:author="Sathyaish Chakravarthy" w:date="2016-11-22T18:09:00Z">
        <w:r>
          <w:t>The above series of steps, though potent as a basic building block for more specialized variants, are rather simplistic in that they do not describe the contents of the token, and ways of securing it against theft. In practice, how we name such a token is predicated on such puritanical considerations.</w:t>
        </w:r>
      </w:ins>
    </w:p>
    <w:p w:rsidR="00643822" w:rsidRPr="00CF362E" w:rsidDel="0061280C" w:rsidRDefault="00643822">
      <w:pPr>
        <w:rPr>
          <w:del w:id="106" w:author="Sathyaish Chakravarthy" w:date="2016-11-22T16:59:00Z"/>
          <w:rFonts w:ascii="Verdana" w:hAnsi="Verdana"/>
          <w:rPrChange w:id="107" w:author="Sathyaish Chakravarthy" w:date="2016-11-23T15:38:00Z">
            <w:rPr>
              <w:del w:id="108" w:author="Sathyaish Chakravarthy" w:date="2016-11-22T16:59:00Z"/>
            </w:rPr>
          </w:rPrChange>
        </w:rPr>
      </w:pPr>
    </w:p>
    <w:p w:rsidR="001251B8" w:rsidRDefault="004074FD">
      <w:pPr>
        <w:rPr>
          <w:ins w:id="109" w:author="Sathyaish Chakravarthy" w:date="2016-11-22T18:10:00Z"/>
        </w:rPr>
      </w:pPr>
      <w:ins w:id="110" w:author="Sathyaish Chakravarthy" w:date="2016-11-22T18:10:00Z">
        <w:r w:rsidRPr="00CF362E">
          <w:rPr>
            <w:rFonts w:ascii="Verdana" w:hAnsi="Verdana"/>
            <w:rPrChange w:id="111" w:author="Sathyaish Chakravarthy" w:date="2016-11-23T15:38:00Z">
              <w:rPr/>
            </w:rPrChange>
          </w:rPr>
          <w:t>Token Uses and Composition</w:t>
        </w:r>
      </w:ins>
    </w:p>
    <w:p w:rsidR="001251B8" w:rsidRDefault="001251B8">
      <w:pPr>
        <w:rPr>
          <w:ins w:id="112" w:author="Sathyaish Chakravarthy" w:date="2016-11-22T18:09:00Z"/>
        </w:rPr>
      </w:pPr>
      <w:ins w:id="113" w:author="Sathyaish Chakravarthy" w:date="2016-11-22T18:09:00Z">
        <w:r>
          <w:lastRenderedPageBreak/>
          <w:t>In our simple example, the client application is a Web application that serves a list of book recommendations for a user based on the user’s likes. The authentication server is a separate endpoint that could be a part of the same application or of a different one. The simplicity, however, is born of an assumption that both, the authentication server and the resource servers are developed by the same vendor.</w:t>
        </w:r>
      </w:ins>
    </w:p>
    <w:p w:rsidR="002E7CF7" w:rsidRDefault="002E7CF7">
      <w:pPr>
        <w:rPr>
          <w:ins w:id="114" w:author="Sathyaish Chakravarthy" w:date="2016-11-22T17:16:00Z"/>
        </w:rPr>
      </w:pPr>
      <w:ins w:id="115" w:author="Sathyaish Chakravarthy" w:date="2016-11-22T17:28:00Z">
        <w:r>
          <w:t xml:space="preserve">Because both, the authentication server and the resource servers </w:t>
        </w:r>
      </w:ins>
      <w:ins w:id="116" w:author="Sathyaish Chakravarthy" w:date="2016-11-22T18:04:00Z">
        <w:r w:rsidR="00A817AE">
          <w:t>are</w:t>
        </w:r>
        <w:r w:rsidR="006B2A2E">
          <w:t xml:space="preserve"> </w:t>
        </w:r>
      </w:ins>
      <w:ins w:id="117" w:author="Sathyaish Chakravarthy" w:date="2016-11-22T17:28:00Z">
        <w:r>
          <w:t xml:space="preserve">assumed to either be a part of the same Web application or at worst be </w:t>
        </w:r>
      </w:ins>
      <w:ins w:id="118" w:author="Sathyaish Chakravarthy" w:date="2016-11-22T17:29:00Z">
        <w:r>
          <w:t xml:space="preserve">URL’s of two Web applications </w:t>
        </w:r>
      </w:ins>
      <w:ins w:id="119" w:author="Sathyaish Chakravarthy" w:date="2016-11-22T17:28:00Z">
        <w:r>
          <w:t xml:space="preserve">developed by the same vendor, </w:t>
        </w:r>
      </w:ins>
      <w:ins w:id="120" w:author="Sathyaish Chakravarthy" w:date="2016-11-22T17:29:00Z">
        <w:r>
          <w:t>the use of such a token was both, to authenticate a user, and consequently authorize him for access to the data held in the resource servers.</w:t>
        </w:r>
      </w:ins>
    </w:p>
    <w:p w:rsidR="00507AE5" w:rsidRDefault="003470CB">
      <w:pPr>
        <w:rPr>
          <w:ins w:id="121" w:author="Sathyaish Chakravarthy" w:date="2016-11-22T18:01:00Z"/>
        </w:rPr>
      </w:pPr>
      <w:ins w:id="122" w:author="Sathyaish Chakravarthy" w:date="2016-11-22T17:56:00Z">
        <w:r>
          <w:t>The evolution of the Web in recent times has opened up a slew of interesting possibilities which call for variations on the workflow described</w:t>
        </w:r>
      </w:ins>
      <w:ins w:id="123" w:author="Sathyaish Chakravarthy" w:date="2016-11-22T18:04:00Z">
        <w:r w:rsidR="00D91C10">
          <w:t xml:space="preserve"> above</w:t>
        </w:r>
      </w:ins>
      <w:ins w:id="124" w:author="Sathyaish Chakravarthy" w:date="2016-11-22T17:56:00Z">
        <w:r>
          <w:t>.</w:t>
        </w:r>
      </w:ins>
    </w:p>
    <w:p w:rsidR="00B15C20" w:rsidRPr="00CF362E" w:rsidRDefault="00B15C20">
      <w:pPr>
        <w:rPr>
          <w:ins w:id="125" w:author="Sathyaish Chakravarthy" w:date="2016-11-22T17:57:00Z"/>
          <w:rFonts w:ascii="Verdana" w:hAnsi="Verdana"/>
          <w:rPrChange w:id="126" w:author="Sathyaish Chakravarthy" w:date="2016-11-23T15:38:00Z">
            <w:rPr>
              <w:ins w:id="127" w:author="Sathyaish Chakravarthy" w:date="2016-11-22T17:57:00Z"/>
            </w:rPr>
          </w:rPrChange>
        </w:rPr>
      </w:pPr>
      <w:ins w:id="128" w:author="Sathyaish Chakravarthy" w:date="2016-11-22T18:01:00Z">
        <w:r w:rsidRPr="00CF362E">
          <w:rPr>
            <w:rFonts w:ascii="Verdana" w:hAnsi="Verdana"/>
            <w:rPrChange w:id="129" w:author="Sathyaish Chakravarthy" w:date="2016-11-23T15:38:00Z">
              <w:rPr/>
            </w:rPrChange>
          </w:rPr>
          <w:t>Authentication</w:t>
        </w:r>
      </w:ins>
    </w:p>
    <w:p w:rsidR="00FF1C84" w:rsidRDefault="00D94493">
      <w:pPr>
        <w:rPr>
          <w:ins w:id="130" w:author="Sathyaish Chakravarthy" w:date="2016-11-22T18:06:00Z"/>
        </w:rPr>
      </w:pPr>
      <w:ins w:id="131" w:author="Sathyaish Chakravarthy" w:date="2016-11-22T17:57:00Z">
        <w:r>
          <w:t xml:space="preserve">Big players such as Google, Yahoo!, Facebook, to name a few, command large user bases of the total Internet population. This has encouraged users and Web application developers to </w:t>
        </w:r>
      </w:ins>
      <w:ins w:id="132" w:author="Sathyaish Chakravarthy" w:date="2016-11-22T17:58:00Z">
        <w:r>
          <w:t xml:space="preserve">trust these big players to authenticate users for their identity, consequently freeing up Web application developers to concentrate on developing just business logic, delegating the </w:t>
        </w:r>
      </w:ins>
      <w:ins w:id="133" w:author="Sathyaish Chakravarthy" w:date="2016-11-22T18:05:00Z">
        <w:r w:rsidR="00026CB8" w:rsidRPr="00026CB8">
          <w:rPr>
            <w:i/>
            <w:rPrChange w:id="134" w:author="Sathyaish Chakravarthy" w:date="2016-11-22T18:05:00Z">
              <w:rPr/>
            </w:rPrChange>
          </w:rPr>
          <w:t xml:space="preserve">just the </w:t>
        </w:r>
      </w:ins>
      <w:ins w:id="135" w:author="Sathyaish Chakravarthy" w:date="2016-11-22T17:58:00Z">
        <w:r w:rsidRPr="00026CB8">
          <w:rPr>
            <w:i/>
            <w:rPrChange w:id="136" w:author="Sathyaish Chakravarthy" w:date="2016-11-22T18:05:00Z">
              <w:rPr/>
            </w:rPrChange>
          </w:rPr>
          <w:t>authentication</w:t>
        </w:r>
        <w:r>
          <w:t xml:space="preserve"> of </w:t>
        </w:r>
      </w:ins>
      <w:ins w:id="137" w:author="Sathyaish Chakravarthy" w:date="2016-11-22T17:59:00Z">
        <w:r>
          <w:t>their users to these giants.</w:t>
        </w:r>
      </w:ins>
    </w:p>
    <w:p w:rsidR="00EB4798" w:rsidRDefault="00EB4798">
      <w:pPr>
        <w:rPr>
          <w:ins w:id="138" w:author="Sathyaish Chakravarthy" w:date="2016-11-22T18:01:00Z"/>
        </w:rPr>
      </w:pPr>
      <w:ins w:id="139" w:author="Sathyaish Chakravarthy" w:date="2016-11-22T18:06:00Z">
        <w:r>
          <w:t>Imagine building a job search portal. You need to validate that the user is above 18 years of age and has a valid social security number.</w:t>
        </w:r>
        <w:r w:rsidR="00CE556C">
          <w:t xml:space="preserve"> You don’t really care about any other information about the user. In this case, you could use the US government website</w:t>
        </w:r>
      </w:ins>
      <w:ins w:id="140" w:author="Sathyaish Chakravarthy" w:date="2016-11-22T18:07:00Z">
        <w:r w:rsidR="00CE556C">
          <w:t xml:space="preserve"> to validate the user against </w:t>
        </w:r>
        <w:r w:rsidR="000D56DF">
          <w:t xml:space="preserve">these two parameters and </w:t>
        </w:r>
      </w:ins>
      <w:ins w:id="141" w:author="Sathyaish Chakravarthy" w:date="2016-11-23T15:42:00Z">
        <w:r w:rsidR="00370DBA">
          <w:t xml:space="preserve">receive </w:t>
        </w:r>
      </w:ins>
      <w:proofErr w:type="gramStart"/>
      <w:ins w:id="142" w:author="Sathyaish Chakravarthy" w:date="2016-11-23T15:41:00Z">
        <w:r w:rsidR="00917282">
          <w:t xml:space="preserve">a </w:t>
        </w:r>
        <w:r w:rsidR="008D0CD3">
          <w:t>token</w:t>
        </w:r>
      </w:ins>
      <w:proofErr w:type="gramEnd"/>
      <w:ins w:id="143" w:author="Sathyaish Chakravarthy" w:date="2016-11-22T18:07:00Z">
        <w:r w:rsidR="00F070D6">
          <w:t xml:space="preserve"> containing identification information about the user.</w:t>
        </w:r>
      </w:ins>
      <w:ins w:id="144" w:author="Sathyaish Chakravarthy" w:date="2016-11-23T15:33:00Z">
        <w:r w:rsidR="009B290B">
          <w:t xml:space="preserve"> This specific need for authenticating a user’s identity dictates what the contents of the token will be.</w:t>
        </w:r>
      </w:ins>
    </w:p>
    <w:p w:rsidR="00B15C20" w:rsidRPr="00CF362E" w:rsidRDefault="00B15C20">
      <w:pPr>
        <w:rPr>
          <w:ins w:id="145" w:author="Sathyaish Chakravarthy" w:date="2016-11-22T17:59:00Z"/>
          <w:rFonts w:ascii="Verdana" w:hAnsi="Verdana"/>
          <w:rPrChange w:id="146" w:author="Sathyaish Chakravarthy" w:date="2016-11-23T15:38:00Z">
            <w:rPr>
              <w:ins w:id="147" w:author="Sathyaish Chakravarthy" w:date="2016-11-22T17:59:00Z"/>
            </w:rPr>
          </w:rPrChange>
        </w:rPr>
      </w:pPr>
      <w:ins w:id="148" w:author="Sathyaish Chakravarthy" w:date="2016-11-22T18:01:00Z">
        <w:r w:rsidRPr="00CF362E">
          <w:rPr>
            <w:rFonts w:ascii="Verdana" w:hAnsi="Verdana"/>
            <w:rPrChange w:id="149" w:author="Sathyaish Chakravarthy" w:date="2016-11-23T15:38:00Z">
              <w:rPr/>
            </w:rPrChange>
          </w:rPr>
          <w:t>Authorization</w:t>
        </w:r>
      </w:ins>
    </w:p>
    <w:p w:rsidR="00D94493" w:rsidRDefault="00A355DA">
      <w:pPr>
        <w:rPr>
          <w:ins w:id="150" w:author="Sathyaish Chakravarthy" w:date="2016-11-22T18:01:00Z"/>
        </w:rPr>
      </w:pPr>
      <w:ins w:id="151" w:author="Sathyaish Chakravarthy" w:date="2016-11-23T15:42:00Z">
        <w:r>
          <w:fldChar w:fldCharType="begin"/>
        </w:r>
        <w:r>
          <w:instrText xml:space="preserve"> HYPERLINK "https://www.youtube.com/watch?v=hRjwPnulKqg" </w:instrText>
        </w:r>
        <w:r>
          <w:fldChar w:fldCharType="separate"/>
        </w:r>
        <w:r w:rsidR="000C66EE" w:rsidRPr="00A355DA">
          <w:rPr>
            <w:rStyle w:val="Hyperlink"/>
          </w:rPr>
          <w:t>Another use</w:t>
        </w:r>
        <w:r>
          <w:fldChar w:fldCharType="end"/>
        </w:r>
      </w:ins>
      <w:ins w:id="152" w:author="Sathyaish Chakravarthy" w:date="2016-11-22T17:59:00Z">
        <w:r w:rsidR="000C66EE">
          <w:t xml:space="preserve"> that has come to light is the </w:t>
        </w:r>
        <w:r w:rsidR="000C66EE" w:rsidRPr="009C5A4E">
          <w:rPr>
            <w:i/>
            <w:rPrChange w:id="153" w:author="Sathyaish Chakravarthy" w:date="2016-11-22T18:05:00Z">
              <w:rPr/>
            </w:rPrChange>
          </w:rPr>
          <w:t>sharing of data</w:t>
        </w:r>
        <w:r w:rsidR="000C66EE">
          <w:t xml:space="preserve"> from one Web application to another. Consider yourself developing a photo editing software for your users. </w:t>
        </w:r>
      </w:ins>
      <w:ins w:id="154" w:author="Sathyaish Chakravarthy" w:date="2016-11-22T18:00:00Z">
        <w:r w:rsidR="000C66EE">
          <w:t xml:space="preserve">Instead of having users upload pictures to your Web server, you could pull out their pictures from their </w:t>
        </w:r>
      </w:ins>
      <w:ins w:id="155" w:author="Sathyaish Chakravarthy" w:date="2016-11-23T15:43:00Z">
        <w:r w:rsidR="00930A8E">
          <w:fldChar w:fldCharType="begin"/>
        </w:r>
        <w:r w:rsidR="00930A8E">
          <w:instrText xml:space="preserve"> HYPERLINK "https://www.flickr.com/" </w:instrText>
        </w:r>
        <w:r w:rsidR="00930A8E">
          <w:fldChar w:fldCharType="separate"/>
        </w:r>
        <w:r w:rsidR="000C66EE" w:rsidRPr="00930A8E">
          <w:rPr>
            <w:rStyle w:val="Hyperlink"/>
          </w:rPr>
          <w:t>Flickr</w:t>
        </w:r>
        <w:r w:rsidR="00930A8E">
          <w:fldChar w:fldCharType="end"/>
        </w:r>
      </w:ins>
      <w:ins w:id="156" w:author="Sathyaish Chakravarthy" w:date="2016-11-22T18:00:00Z">
        <w:r w:rsidR="000C66EE">
          <w:t xml:space="preserve"> accounts, edit them in your application, and save them to the user’s </w:t>
        </w:r>
      </w:ins>
      <w:ins w:id="157" w:author="Sathyaish Chakravarthy" w:date="2016-11-23T15:43:00Z">
        <w:r w:rsidR="00930A8E">
          <w:fldChar w:fldCharType="begin"/>
        </w:r>
        <w:r w:rsidR="00930A8E">
          <w:instrText xml:space="preserve"> HYPERLINK "https://www.dropbox.com/" </w:instrText>
        </w:r>
        <w:r w:rsidR="00930A8E">
          <w:fldChar w:fldCharType="separate"/>
        </w:r>
        <w:proofErr w:type="spellStart"/>
        <w:r w:rsidR="000C66EE" w:rsidRPr="00930A8E">
          <w:rPr>
            <w:rStyle w:val="Hyperlink"/>
          </w:rPr>
          <w:t>dropbox</w:t>
        </w:r>
        <w:proofErr w:type="spellEnd"/>
        <w:r w:rsidR="00930A8E">
          <w:fldChar w:fldCharType="end"/>
        </w:r>
      </w:ins>
      <w:ins w:id="158" w:author="Sathyaish Chakravarthy" w:date="2016-11-22T18:00:00Z">
        <w:r w:rsidR="000C66EE">
          <w:t xml:space="preserve"> or back to their Flickr accounts. In this case, you don’t care about the user’s identity so much as much as you care about their permission to use their Flickr photographs and their </w:t>
        </w:r>
        <w:proofErr w:type="spellStart"/>
        <w:r w:rsidR="000C66EE">
          <w:t>dropbox</w:t>
        </w:r>
        <w:proofErr w:type="spellEnd"/>
        <w:r w:rsidR="000C66EE">
          <w:t xml:space="preserve"> account.</w:t>
        </w:r>
      </w:ins>
    </w:p>
    <w:p w:rsidR="00B93124" w:rsidRDefault="00B93124">
      <w:pPr>
        <w:rPr>
          <w:ins w:id="159" w:author="Sathyaish Chakravarthy" w:date="2016-11-22T17:45:00Z"/>
        </w:rPr>
      </w:pPr>
      <w:ins w:id="160" w:author="Sathyaish Chakravarthy" w:date="2016-11-22T18:01:00Z">
        <w:r>
          <w:t xml:space="preserve">Both the above uses, namely authentication and authorization of users, dictate </w:t>
        </w:r>
      </w:ins>
      <w:ins w:id="161" w:author="Sathyaish Chakravarthy" w:date="2016-11-22T18:02:00Z">
        <w:r>
          <w:t>the separation of the server granting the token, the role of such a token, and consequently its contents.</w:t>
        </w:r>
      </w:ins>
    </w:p>
    <w:p w:rsidR="002D6E46" w:rsidDel="00BA0D34" w:rsidRDefault="00DD4B44">
      <w:pPr>
        <w:rPr>
          <w:del w:id="162" w:author="Sathyaish Chakravarthy" w:date="2016-11-22T18:08:00Z"/>
        </w:rPr>
      </w:pPr>
      <w:ins w:id="163" w:author="Sathyaish Chakravarthy" w:date="2016-11-23T15:44:00Z">
        <w:r>
          <w:t xml:space="preserve">Though OAuth 2.0 access tokens are opaque strings, </w:t>
        </w:r>
      </w:ins>
      <w:del w:id="164" w:author="Sathyaish Chakravarthy" w:date="2016-11-22T18:08:00Z">
        <w:r w:rsidR="002D3E14" w:rsidDel="00BA0D34">
          <w:delText>This access token is usually valid for a fixed amount of time as decided by the authorization server.</w:delText>
        </w:r>
      </w:del>
    </w:p>
    <w:p w:rsidR="002D6E46" w:rsidDel="00BA0D34" w:rsidRDefault="002D3E14">
      <w:pPr>
        <w:rPr>
          <w:del w:id="165" w:author="Sathyaish Chakravarthy" w:date="2016-11-22T18:08:00Z"/>
        </w:rPr>
      </w:pPr>
      <w:commentRangeStart w:id="166"/>
      <w:del w:id="167" w:author="Sathyaish Chakravarthy" w:date="2016-11-22T18:08:00Z">
        <w:r w:rsidDel="00BA0D34">
          <w:delText>The access token is opaque and can be any string; even the string “Hello, World!” But that string is not only easy for hackers to guess by brute force dictionary attacks, but also has no expiry timestamp, so in practice, it is has an infinite lifetime, which makes all communication that uses it vulnerable to attack.</w:delText>
        </w:r>
        <w:commentRangeEnd w:id="166"/>
        <w:r w:rsidDel="00BA0D34">
          <w:commentReference w:id="166"/>
        </w:r>
      </w:del>
    </w:p>
    <w:p w:rsidR="002D6E46" w:rsidDel="00BA0D34" w:rsidRDefault="002D3E14">
      <w:pPr>
        <w:rPr>
          <w:del w:id="168" w:author="Sathyaish Chakravarthy" w:date="2016-11-22T18:08:00Z"/>
        </w:rPr>
      </w:pPr>
      <w:del w:id="169" w:author="Sathyaish Chakravarthy" w:date="2016-11-22T18:08:00Z">
        <w:r w:rsidDel="00BA0D34">
          <w:delText xml:space="preserve">In practice, an access token is a bit more useful than “Hello, World,” carries an expiry timestamp and for </w:delText>
        </w:r>
        <w:commentRangeStart w:id="170"/>
        <w:r w:rsidDel="00BA0D34">
          <w:delText>security reasons, it is obscured</w:delText>
        </w:r>
        <w:commentRangeEnd w:id="170"/>
        <w:r w:rsidDel="00BA0D34">
          <w:commentReference w:id="170"/>
        </w:r>
        <w:r w:rsidDel="00BA0D34">
          <w:delText>, and may even be encrypted using symmetric or asymmetric encryption.</w:delText>
        </w:r>
      </w:del>
    </w:p>
    <w:p w:rsidR="002D6E46" w:rsidDel="005D2B6D" w:rsidRDefault="002D3E14">
      <w:pPr>
        <w:rPr>
          <w:moveFrom w:id="171" w:author="Sathyaish Chakravarthy" w:date="2016-11-22T17:11:00Z"/>
        </w:rPr>
      </w:pPr>
      <w:moveFromRangeStart w:id="172" w:author="Sathyaish Chakravarthy" w:date="2016-11-22T17:11:00Z" w:name="move467597995"/>
      <w:moveFrom w:id="173" w:author="Sathyaish Chakravarthy" w:date="2016-11-22T17:11:00Z">
        <w:r w:rsidDel="005D2B6D">
          <w:t xml:space="preserve">This scheme of authentication and authorization is known as </w:t>
        </w:r>
        <w:r w:rsidDel="005D2B6D">
          <w:rPr>
            <w:i/>
          </w:rPr>
          <w:t>token based authorization</w:t>
        </w:r>
        <w:r w:rsidDel="005D2B6D">
          <w:t>.</w:t>
        </w:r>
      </w:moveFrom>
    </w:p>
    <w:moveFromRangeEnd w:id="172"/>
    <w:p w:rsidR="002D6E46" w:rsidRDefault="00DD4B44">
      <w:ins w:id="174" w:author="Sathyaish Chakravarthy" w:date="2016-11-23T15:45:00Z">
        <w:r>
          <w:t>t</w:t>
        </w:r>
      </w:ins>
      <w:del w:id="175" w:author="Sathyaish Chakravarthy" w:date="2016-11-23T15:45:00Z">
        <w:r w:rsidR="002D3E14" w:rsidDel="00DD4B44">
          <w:delText>T</w:delText>
        </w:r>
      </w:del>
      <w:r w:rsidR="002D3E14">
        <w:t>he authorization server may</w:t>
      </w:r>
      <w:ins w:id="176" w:author="Sathyaish Chakravarthy" w:date="2016-11-23T15:44:00Z">
        <w:r w:rsidR="00B61D9B">
          <w:t>, upon request,</w:t>
        </w:r>
      </w:ins>
      <w:r w:rsidR="002D3E14">
        <w:t xml:space="preserve"> attach additional information about a user such as his full name, email address, organization, designation and what have you into the </w:t>
      </w:r>
      <w:commentRangeStart w:id="177"/>
      <w:del w:id="178" w:author="Sathyaish Chakravarthy" w:date="2016-11-23T15:18:00Z">
        <w:r w:rsidR="002D3E14" w:rsidDel="00A029A4">
          <w:delText xml:space="preserve">access </w:delText>
        </w:r>
      </w:del>
      <w:r w:rsidR="002D3E14">
        <w:t>token</w:t>
      </w:r>
      <w:commentRangeEnd w:id="177"/>
      <w:r w:rsidR="002D3E14">
        <w:commentReference w:id="177"/>
      </w:r>
      <w:r w:rsidR="002D3E14">
        <w:t xml:space="preserve"> </w:t>
      </w:r>
      <w:del w:id="179" w:author="Sathyaish Chakravarthy" w:date="2016-11-23T15:45:00Z">
        <w:r w:rsidR="002D3E14" w:rsidDel="00145E02">
          <w:delText>itself</w:delText>
        </w:r>
      </w:del>
      <w:ins w:id="180" w:author="Sathyaish Chakravarthy" w:date="2016-11-23T15:45:00Z">
        <w:r w:rsidR="00145E02">
          <w:t>container</w:t>
        </w:r>
      </w:ins>
      <w:r w:rsidR="002D3E14">
        <w:t xml:space="preserve">. </w:t>
      </w:r>
      <w:ins w:id="181" w:author="Sathyaish Chakravarthy" w:date="2016-11-23T15:45:00Z">
        <w:r w:rsidR="00145E02">
          <w:t xml:space="preserve">Such a workflow is illustrated by a variation named </w:t>
        </w:r>
      </w:ins>
      <w:ins w:id="182" w:author="Sathyaish Chakravarthy" w:date="2016-11-23T15:46:00Z">
        <w:r w:rsidR="00145E02">
          <w:fldChar w:fldCharType="begin"/>
        </w:r>
        <w:r w:rsidR="00145E02">
          <w:instrText xml:space="preserve"> HYPERLINK "http://openid.net/connect/" </w:instrText>
        </w:r>
        <w:r w:rsidR="00145E02">
          <w:fldChar w:fldCharType="separate"/>
        </w:r>
        <w:r w:rsidR="00145E02" w:rsidRPr="00145E02">
          <w:rPr>
            <w:rStyle w:val="Hyperlink"/>
          </w:rPr>
          <w:t>Open ID Connect</w:t>
        </w:r>
        <w:r w:rsidR="00145E02">
          <w:fldChar w:fldCharType="end"/>
        </w:r>
      </w:ins>
      <w:ins w:id="183" w:author="Sathyaish Chakravarthy" w:date="2016-11-23T15:45:00Z">
        <w:r w:rsidR="00145E02">
          <w:t xml:space="preserve">, which builds on top of the OAuth 2.0 framework. This token would then be called an </w:t>
        </w:r>
        <w:r w:rsidR="00145E02" w:rsidRPr="00145E02">
          <w:rPr>
            <w:i/>
            <w:rPrChange w:id="184" w:author="Sathyaish Chakravarthy" w:date="2016-11-23T15:45:00Z">
              <w:rPr/>
            </w:rPrChange>
          </w:rPr>
          <w:t>ID Token</w:t>
        </w:r>
        <w:r w:rsidR="00145E02">
          <w:t xml:space="preserve">. </w:t>
        </w:r>
      </w:ins>
      <w:r w:rsidR="002D3E14">
        <w:t xml:space="preserve">This </w:t>
      </w:r>
      <w:ins w:id="185" w:author="Sathyaish Chakravarthy" w:date="2016-11-23T15:46:00Z">
        <w:r w:rsidR="00907C6F">
          <w:t xml:space="preserve">would </w:t>
        </w:r>
      </w:ins>
      <w:r w:rsidR="002D3E14">
        <w:t>obviate</w:t>
      </w:r>
      <w:del w:id="186" w:author="Sathyaish Chakravarthy" w:date="2016-11-23T15:46:00Z">
        <w:r w:rsidR="002D3E14" w:rsidDel="00907C6F">
          <w:delText>s</w:delText>
        </w:r>
      </w:del>
      <w:r w:rsidR="002D3E14">
        <w:t xml:space="preserve"> the necessity for a database look-up. If such information were to be required by any </w:t>
      </w:r>
      <w:r w:rsidR="002D3E14">
        <w:lastRenderedPageBreak/>
        <w:t xml:space="preserve">of the </w:t>
      </w:r>
      <w:r w:rsidR="002D3E14">
        <w:rPr>
          <w:b/>
        </w:rPr>
        <w:t>servers A</w:t>
      </w:r>
      <w:r w:rsidR="002D3E14">
        <w:t xml:space="preserve"> or </w:t>
      </w:r>
      <w:r w:rsidR="002D3E14">
        <w:rPr>
          <w:b/>
        </w:rPr>
        <w:t xml:space="preserve">B, </w:t>
      </w:r>
      <w:r w:rsidR="002D3E14">
        <w:t xml:space="preserve">they could simply read it from the </w:t>
      </w:r>
      <w:del w:id="187" w:author="Sathyaish Chakravarthy" w:date="2016-11-23T15:46:00Z">
        <w:r w:rsidR="002D3E14" w:rsidDel="009A15B2">
          <w:delText xml:space="preserve">access </w:delText>
        </w:r>
      </w:del>
      <w:ins w:id="188" w:author="Sathyaish Chakravarthy" w:date="2016-11-23T15:46:00Z">
        <w:r w:rsidR="009A15B2">
          <w:t xml:space="preserve">ID </w:t>
        </w:r>
      </w:ins>
      <w:r w:rsidR="002D3E14">
        <w:t xml:space="preserve">token itself without making a trip to the database server. Each such optional datum attached to an access token is known as a </w:t>
      </w:r>
      <w:commentRangeStart w:id="189"/>
      <w:r w:rsidR="002D3E14">
        <w:rPr>
          <w:i/>
        </w:rPr>
        <w:t>claim</w:t>
      </w:r>
      <w:r w:rsidR="002D3E14">
        <w:t xml:space="preserve"> </w:t>
      </w:r>
      <w:commentRangeEnd w:id="189"/>
      <w:r w:rsidR="002D3E14">
        <w:commentReference w:id="189"/>
      </w:r>
      <w:r w:rsidR="002D3E14">
        <w:t xml:space="preserve">as it establishes a claim upon the identity of the user. For this reason, token based authentication is also referred to as </w:t>
      </w:r>
      <w:r w:rsidR="002D3E14">
        <w:rPr>
          <w:i/>
        </w:rPr>
        <w:t>claims based authentication</w:t>
      </w:r>
      <w:r w:rsidR="002D3E14">
        <w:t>.</w:t>
      </w:r>
    </w:p>
    <w:p w:rsidR="002D6E46" w:rsidRDefault="002D3E14">
      <w:r>
        <w:t xml:space="preserve">The client or server may communicate using </w:t>
      </w:r>
      <w:del w:id="190" w:author="Sathyaish Chakravarthy" w:date="2016-11-23T15:18:00Z">
        <w:r w:rsidDel="00A029A4">
          <w:delText xml:space="preserve">access </w:delText>
        </w:r>
      </w:del>
      <w:r>
        <w:t xml:space="preserve">tokens even when their dialog does not pertain to authentication or authorization. With each request, the client may package information it needs to send to the server in the form of a token, although, it wouldn’t be called an access token in that case. You’ll observe later that the login dialog of </w:t>
      </w:r>
      <w:proofErr w:type="spellStart"/>
      <w:r>
        <w:t>Bookyard</w:t>
      </w:r>
      <w:proofErr w:type="spellEnd"/>
      <w:r>
        <w:t xml:space="preserve"> Client sends the user’s username and password in such a token when making a login request to the </w:t>
      </w:r>
      <w:proofErr w:type="spellStart"/>
      <w:r>
        <w:t>Bookyard</w:t>
      </w:r>
      <w:proofErr w:type="spellEnd"/>
      <w:r>
        <w:t xml:space="preserve"> server. That is an example usage of a token of such kind but not for the purposes of behaving like an access token.</w:t>
      </w:r>
    </w:p>
    <w:p w:rsidR="002D6E46" w:rsidRDefault="002D3E14">
      <w:r>
        <w:rPr>
          <w:rFonts w:ascii="Verdana" w:hAnsi="Verdana"/>
        </w:rPr>
        <w:t xml:space="preserve">Scenario 2: The Distributed Web and </w:t>
      </w:r>
      <w:commentRangeStart w:id="191"/>
      <w:r>
        <w:rPr>
          <w:rFonts w:ascii="Verdana" w:hAnsi="Verdana"/>
        </w:rPr>
        <w:t>OAuth</w:t>
      </w:r>
      <w:commentRangeEnd w:id="191"/>
      <w:r>
        <w:commentReference w:id="191"/>
      </w:r>
      <w:ins w:id="192" w:author="Sathyaish Chakravarthy" w:date="2016-11-23T15:52:00Z">
        <w:r w:rsidR="00867094">
          <w:rPr>
            <w:rFonts w:ascii="Verdana" w:hAnsi="Verdana"/>
          </w:rPr>
          <w:t xml:space="preserve"> 2.0</w:t>
        </w:r>
      </w:ins>
    </w:p>
    <w:p w:rsidR="002D6E46" w:rsidRDefault="002D3E14">
      <w:r>
        <w:t xml:space="preserve">This mechanism of </w:t>
      </w:r>
      <w:r>
        <w:rPr>
          <w:i/>
        </w:rPr>
        <w:t>claims based authorization</w:t>
      </w:r>
      <w:r>
        <w:t xml:space="preserve"> described in the above paragraphs has opened up the Web to new possibilities. </w:t>
      </w:r>
      <w:hyperlink r:id="rId17">
        <w:r>
          <w:rPr>
            <w:rStyle w:val="InternetLink"/>
          </w:rPr>
          <w:t>Consider a scenario</w:t>
        </w:r>
      </w:hyperlink>
      <w:r>
        <w:t xml:space="preserve"> where you needed to import your </w:t>
      </w:r>
      <w:r>
        <w:rPr>
          <w:b/>
        </w:rPr>
        <w:t>Gmail</w:t>
      </w:r>
      <w:r>
        <w:t xml:space="preserve"> contacts into </w:t>
      </w:r>
      <w:r>
        <w:rPr>
          <w:b/>
        </w:rPr>
        <w:t>Linked In</w:t>
      </w:r>
      <w:r>
        <w:t xml:space="preserve"> so you could invite them all to join your </w:t>
      </w:r>
      <w:r>
        <w:rPr>
          <w:b/>
        </w:rPr>
        <w:t xml:space="preserve">Linked </w:t>
      </w:r>
      <w:proofErr w:type="gramStart"/>
      <w:r>
        <w:rPr>
          <w:b/>
        </w:rPr>
        <w:t>In</w:t>
      </w:r>
      <w:proofErr w:type="gramEnd"/>
      <w:r>
        <w:t xml:space="preserve"> network.</w:t>
      </w:r>
    </w:p>
    <w:p w:rsidR="002D6E46" w:rsidRDefault="002D3E14">
      <w:r>
        <w:t xml:space="preserve">Until the year 2007, you couldn’t have done that without having your arm twisted. The only way to do that would have been for </w:t>
      </w:r>
      <w:r>
        <w:rPr>
          <w:b/>
        </w:rPr>
        <w:t>Linked In</w:t>
      </w:r>
      <w:r>
        <w:t xml:space="preserve"> to present you with a screen where in you typed your </w:t>
      </w:r>
      <w:r>
        <w:rPr>
          <w:b/>
        </w:rPr>
        <w:t>Gmail</w:t>
      </w:r>
      <w:r>
        <w:t xml:space="preserve"> user name and password </w:t>
      </w:r>
      <w:r>
        <w:rPr>
          <w:i/>
        </w:rPr>
        <w:t xml:space="preserve">into a </w:t>
      </w:r>
      <w:r>
        <w:rPr>
          <w:b/>
          <w:i/>
        </w:rPr>
        <w:t>Linked In</w:t>
      </w:r>
      <w:r>
        <w:rPr>
          <w:i/>
        </w:rPr>
        <w:t xml:space="preserve"> user interface</w:t>
      </w:r>
      <w:r>
        <w:t xml:space="preserve">, effectively </w:t>
      </w:r>
      <w:r>
        <w:rPr>
          <w:i/>
        </w:rPr>
        <w:t xml:space="preserve">giving </w:t>
      </w:r>
      <w:r>
        <w:rPr>
          <w:b/>
          <w:i/>
        </w:rPr>
        <w:t>Linked In</w:t>
      </w:r>
      <w:r>
        <w:rPr>
          <w:i/>
        </w:rPr>
        <w:t xml:space="preserve"> your </w:t>
      </w:r>
      <w:r>
        <w:rPr>
          <w:b/>
          <w:i/>
        </w:rPr>
        <w:t>Gmail</w:t>
      </w:r>
      <w:r>
        <w:rPr>
          <w:i/>
        </w:rPr>
        <w:t xml:space="preserve"> user name and password</w:t>
      </w:r>
      <w:r>
        <w:t>. What a shoddy life our younger selves lived!</w:t>
      </w:r>
    </w:p>
    <w:p w:rsidR="002D6E46" w:rsidRDefault="002D3E14">
      <w:r>
        <w:t>Thankfully, a bunch of guys at Twitter got together and said, “That must change!”</w:t>
      </w:r>
    </w:p>
    <w:p w:rsidR="002D6E46" w:rsidRDefault="002D3E14">
      <w:r>
        <w:t>They started by identifying that in a transaction of the kind described above, there are three parties involved:</w:t>
      </w:r>
    </w:p>
    <w:p w:rsidR="002D6E46" w:rsidRDefault="002D3E14">
      <w:pPr>
        <w:pStyle w:val="ListParagraph"/>
        <w:numPr>
          <w:ilvl w:val="0"/>
          <w:numId w:val="4"/>
        </w:numPr>
      </w:pPr>
      <w:r>
        <w:t xml:space="preserve">A resource server: A server where the user’s data is kept. In this case, </w:t>
      </w:r>
      <w:r>
        <w:rPr>
          <w:b/>
        </w:rPr>
        <w:t>Gmail</w:t>
      </w:r>
      <w:r>
        <w:t>, because your contacts would be kept there.</w:t>
      </w:r>
    </w:p>
    <w:p w:rsidR="002D6E46" w:rsidRDefault="002D3E14">
      <w:pPr>
        <w:pStyle w:val="ListParagraph"/>
        <w:numPr>
          <w:ilvl w:val="0"/>
          <w:numId w:val="4"/>
        </w:numPr>
      </w:pPr>
      <w:r>
        <w:t xml:space="preserve">A user, who owned the resources at </w:t>
      </w:r>
      <w:r>
        <w:rPr>
          <w:b/>
        </w:rPr>
        <w:t>Gmail</w:t>
      </w:r>
      <w:r>
        <w:t>; and</w:t>
      </w:r>
    </w:p>
    <w:p w:rsidR="002D6E46" w:rsidRDefault="002D3E14">
      <w:pPr>
        <w:pStyle w:val="ListParagraph"/>
        <w:numPr>
          <w:ilvl w:val="0"/>
          <w:numId w:val="4"/>
        </w:numPr>
      </w:pPr>
      <w:r>
        <w:t xml:space="preserve">A client: A third-party application that needed access to your data from the resource server. In other words, </w:t>
      </w:r>
      <w:r>
        <w:rPr>
          <w:b/>
        </w:rPr>
        <w:t>Linked In</w:t>
      </w:r>
      <w:r>
        <w:t xml:space="preserve"> (the third-party) that needed your </w:t>
      </w:r>
      <w:r>
        <w:rPr>
          <w:b/>
        </w:rPr>
        <w:t>Gmail</w:t>
      </w:r>
      <w:r>
        <w:t xml:space="preserve"> (resource server) contacts.</w:t>
      </w:r>
    </w:p>
    <w:p w:rsidR="002D6E46" w:rsidRDefault="002D3E14">
      <w:r>
        <w:t xml:space="preserve">They wrote out a bunch of rules which, both, the resource server, </w:t>
      </w:r>
      <w:r>
        <w:rPr>
          <w:b/>
        </w:rPr>
        <w:t>Gmail</w:t>
      </w:r>
      <w:r>
        <w:t xml:space="preserve"> in this example, and the third-party application, </w:t>
      </w:r>
      <w:r>
        <w:rPr>
          <w:b/>
        </w:rPr>
        <w:t>Linked In</w:t>
      </w:r>
      <w:r>
        <w:t xml:space="preserve"> in our example, would have to incorporate into their code in order to perform claims based authorization so that you wouldn’t have to give your </w:t>
      </w:r>
      <w:r>
        <w:rPr>
          <w:b/>
        </w:rPr>
        <w:t>Gmail</w:t>
      </w:r>
      <w:r>
        <w:t xml:space="preserve"> user name and password to </w:t>
      </w:r>
      <w:r>
        <w:rPr>
          <w:b/>
        </w:rPr>
        <w:t>Linked In</w:t>
      </w:r>
      <w:r>
        <w:t>.</w:t>
      </w:r>
    </w:p>
    <w:p w:rsidR="002D6E46" w:rsidRDefault="002D3E14">
      <w:pPr>
        <w:rPr>
          <w:ins w:id="193" w:author="Sathyaish Chakravarthy" w:date="2016-11-23T15:52:00Z"/>
        </w:rPr>
      </w:pPr>
      <w:r>
        <w:t xml:space="preserve">This grand scheme of interaction, they called </w:t>
      </w:r>
      <w:hyperlink r:id="rId18">
        <w:r>
          <w:rPr>
            <w:rStyle w:val="InternetLink"/>
          </w:rPr>
          <w:t>OAuth</w:t>
        </w:r>
      </w:hyperlink>
      <w:r>
        <w:t>. It has since caught on like wild fire.</w:t>
      </w:r>
    </w:p>
    <w:p w:rsidR="006E2089" w:rsidRDefault="006E2089">
      <w:ins w:id="194" w:author="Sathyaish Chakravarthy" w:date="2016-11-23T15:52:00Z">
        <w:r>
          <w:t xml:space="preserve">OAuth </w:t>
        </w:r>
      </w:ins>
      <w:ins w:id="195" w:author="Sathyaish Chakravarthy" w:date="2016-11-23T15:53:00Z">
        <w:r>
          <w:t xml:space="preserve">has, since its advent, been revised twice as v1, v1a and v2.0. Version 2.0 is the most recent and popular one and the versions are not backward compatible. Any reference to OAuth </w:t>
        </w:r>
      </w:ins>
      <w:ins w:id="196" w:author="Sathyaish Chakravarthy" w:date="2016-11-23T15:54:00Z">
        <w:r>
          <w:t>in this article without an explicit version suffix must be understood to mean OAuth 2.0.</w:t>
        </w:r>
      </w:ins>
    </w:p>
    <w:p w:rsidR="002D6E46" w:rsidRDefault="002D3E14">
      <w:commentRangeStart w:id="197"/>
      <w:r>
        <w:lastRenderedPageBreak/>
        <w:t xml:space="preserve">Today, virtually every website from </w:t>
      </w:r>
      <w:proofErr w:type="spellStart"/>
      <w:r>
        <w:rPr>
          <w:b/>
        </w:rPr>
        <w:t>Github</w:t>
      </w:r>
      <w:proofErr w:type="spellEnd"/>
      <w:r>
        <w:t xml:space="preserve"> to </w:t>
      </w:r>
      <w:r>
        <w:rPr>
          <w:b/>
        </w:rPr>
        <w:t>Gmail</w:t>
      </w:r>
      <w:r>
        <w:t xml:space="preserve">, </w:t>
      </w:r>
      <w:proofErr w:type="spellStart"/>
      <w:r>
        <w:rPr>
          <w:b/>
        </w:rPr>
        <w:t>Picassa</w:t>
      </w:r>
      <w:proofErr w:type="spellEnd"/>
      <w:r>
        <w:t xml:space="preserve"> to </w:t>
      </w:r>
      <w:r>
        <w:rPr>
          <w:b/>
        </w:rPr>
        <w:t>Flickr</w:t>
      </w:r>
      <w:r>
        <w:t xml:space="preserve">, and perhaps even your own company has a resource server that exposes data in an OAuth way. The OAuth </w:t>
      </w:r>
      <w:ins w:id="198" w:author="Sathyaish Chakravarthy" w:date="2016-11-23T15:54:00Z">
        <w:r w:rsidR="00475A9D">
          <w:t xml:space="preserve">2.0 </w:t>
        </w:r>
      </w:ins>
      <w:r>
        <w:t xml:space="preserve">specification also calls </w:t>
      </w:r>
      <w:r>
        <w:rPr>
          <w:i/>
        </w:rPr>
        <w:t>resource servers</w:t>
      </w:r>
      <w:r>
        <w:t xml:space="preserve"> by the name </w:t>
      </w:r>
      <w:r>
        <w:rPr>
          <w:i/>
        </w:rPr>
        <w:t>OAuth servers</w:t>
      </w:r>
      <w:r>
        <w:t xml:space="preserve">, and the </w:t>
      </w:r>
      <w:r>
        <w:rPr>
          <w:i/>
        </w:rPr>
        <w:t>third-party clients</w:t>
      </w:r>
      <w:r>
        <w:t xml:space="preserve"> by the name </w:t>
      </w:r>
      <w:r>
        <w:rPr>
          <w:i/>
        </w:rPr>
        <w:t>OAuth clients</w:t>
      </w:r>
      <w:r>
        <w:t>.</w:t>
      </w:r>
      <w:commentRangeEnd w:id="197"/>
      <w:r>
        <w:commentReference w:id="197"/>
      </w:r>
    </w:p>
    <w:p w:rsidR="002D6E46" w:rsidRDefault="002D3E14">
      <w:r>
        <w:t xml:space="preserve">Today, virtually every user, knowingly or not, uses OAuth. Wherever on the Web you see </w:t>
      </w:r>
      <w:hyperlink r:id="rId19">
        <w:r>
          <w:rPr>
            <w:rStyle w:val="InternetLink"/>
          </w:rPr>
          <w:t>buttons of the kind</w:t>
        </w:r>
      </w:hyperlink>
      <w:r>
        <w:t xml:space="preserve"> below, that is </w:t>
      </w:r>
      <w:ins w:id="199" w:author="Sathyaish Chakravarthy" w:date="2016-11-23T15:55:00Z">
        <w:r w:rsidR="00EB041A">
          <w:fldChar w:fldCharType="begin"/>
        </w:r>
        <w:r w:rsidR="00EB041A">
          <w:instrText xml:space="preserve"> HYPERLINK "https://www.youtube.com/watch?v=CiwtxlitF7Y" </w:instrText>
        </w:r>
        <w:r w:rsidR="00EB041A">
          <w:fldChar w:fldCharType="separate"/>
        </w:r>
        <w:commentRangeStart w:id="200"/>
        <w:r w:rsidRPr="00EB041A">
          <w:rPr>
            <w:rStyle w:val="Hyperlink"/>
          </w:rPr>
          <w:t>OAuth</w:t>
        </w:r>
        <w:commentRangeEnd w:id="200"/>
        <w:r w:rsidRPr="00EB041A">
          <w:rPr>
            <w:rStyle w:val="Hyperlink"/>
          </w:rPr>
          <w:commentReference w:id="200"/>
        </w:r>
        <w:r w:rsidRPr="00EB041A">
          <w:rPr>
            <w:rStyle w:val="Hyperlink"/>
          </w:rPr>
          <w:t xml:space="preserve"> </w:t>
        </w:r>
        <w:r w:rsidR="00704F38" w:rsidRPr="00EB041A">
          <w:rPr>
            <w:rStyle w:val="Hyperlink"/>
          </w:rPr>
          <w:t xml:space="preserve">2.0 </w:t>
        </w:r>
        <w:r w:rsidRPr="00EB041A">
          <w:rPr>
            <w:rStyle w:val="Hyperlink"/>
          </w:rPr>
          <w:t>in action</w:t>
        </w:r>
        <w:r w:rsidR="00EB041A">
          <w:fldChar w:fldCharType="end"/>
        </w:r>
      </w:ins>
      <w:r>
        <w:t>.</w:t>
      </w:r>
    </w:p>
    <w:p w:rsidR="002D6E46" w:rsidRDefault="002D3E14">
      <w:r>
        <w:rPr>
          <w:noProof/>
        </w:rPr>
        <w:drawing>
          <wp:inline distT="0" distB="0" distL="0" distR="0">
            <wp:extent cx="1718945" cy="327660"/>
            <wp:effectExtent l="0" t="0" r="0" b="0"/>
            <wp:docPr id="48" name="Picture 27" descr="Image result for sign in with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7" descr="Image result for sign in with facebook"/>
                    <pic:cNvPicPr>
                      <a:picLocks noChangeAspect="1" noChangeArrowheads="1"/>
                    </pic:cNvPicPr>
                  </pic:nvPicPr>
                  <pic:blipFill>
                    <a:blip r:embed="rId20"/>
                    <a:stretch>
                      <a:fillRect/>
                    </a:stretch>
                  </pic:blipFill>
                  <pic:spPr bwMode="auto">
                    <a:xfrm>
                      <a:off x="0" y="0"/>
                      <a:ext cx="1718945" cy="327660"/>
                    </a:xfrm>
                    <a:prstGeom prst="rect">
                      <a:avLst/>
                    </a:prstGeom>
                  </pic:spPr>
                </pic:pic>
              </a:graphicData>
            </a:graphic>
          </wp:inline>
        </w:drawing>
      </w:r>
    </w:p>
    <w:p w:rsidR="002D6E46" w:rsidRDefault="002D3E14">
      <w:r>
        <w:rPr>
          <w:noProof/>
        </w:rPr>
        <w:drawing>
          <wp:inline distT="0" distB="3810" distL="0" distR="3810">
            <wp:extent cx="2663825" cy="377190"/>
            <wp:effectExtent l="0" t="0" r="0" b="0"/>
            <wp:docPr id="49" name="Picture 28" descr="Image result for login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8" descr="Image result for login with github"/>
                    <pic:cNvPicPr>
                      <a:picLocks noChangeAspect="1" noChangeArrowheads="1"/>
                    </pic:cNvPicPr>
                  </pic:nvPicPr>
                  <pic:blipFill>
                    <a:blip r:embed="rId21"/>
                    <a:srcRect l="2913" t="39991" r="3712" b="16504"/>
                    <a:stretch>
                      <a:fillRect/>
                    </a:stretch>
                  </pic:blipFill>
                  <pic:spPr bwMode="auto">
                    <a:xfrm>
                      <a:off x="0" y="0"/>
                      <a:ext cx="2663825" cy="377190"/>
                    </a:xfrm>
                    <a:prstGeom prst="rect">
                      <a:avLst/>
                    </a:prstGeom>
                  </pic:spPr>
                </pic:pic>
              </a:graphicData>
            </a:graphic>
          </wp:inline>
        </w:drawing>
      </w:r>
    </w:p>
    <w:p w:rsidR="002D6E46" w:rsidRDefault="002D3E14">
      <w:r>
        <w:rPr>
          <w:noProof/>
        </w:rPr>
        <w:drawing>
          <wp:inline distT="0" distB="0" distL="0" distR="3810">
            <wp:extent cx="1978025" cy="592455"/>
            <wp:effectExtent l="0" t="0" r="0" b="0"/>
            <wp:docPr id="50" name="Picture 29" descr="Image result for import resume from link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descr="Image result for import resume from linked in"/>
                    <pic:cNvPicPr>
                      <a:picLocks noChangeAspect="1" noChangeArrowheads="1"/>
                    </pic:cNvPicPr>
                  </pic:nvPicPr>
                  <pic:blipFill>
                    <a:blip r:embed="rId22"/>
                    <a:srcRect l="9358" t="52330" r="66051" b="36330"/>
                    <a:stretch>
                      <a:fillRect/>
                    </a:stretch>
                  </pic:blipFill>
                  <pic:spPr bwMode="auto">
                    <a:xfrm>
                      <a:off x="0" y="0"/>
                      <a:ext cx="1978025" cy="592455"/>
                    </a:xfrm>
                    <a:prstGeom prst="rect">
                      <a:avLst/>
                    </a:prstGeom>
                  </pic:spPr>
                </pic:pic>
              </a:graphicData>
            </a:graphic>
          </wp:inline>
        </w:drawing>
      </w:r>
    </w:p>
    <w:p w:rsidR="002D6E46" w:rsidRDefault="002D6E46"/>
    <w:p w:rsidR="002D6E46" w:rsidRDefault="002D3E14">
      <w:r>
        <w:t xml:space="preserve">The evolution of the Web has enabled a scenario where the traditional web application could be written by an OAuth provider, the client application, as was the case with </w:t>
      </w:r>
      <w:r>
        <w:rPr>
          <w:b/>
        </w:rPr>
        <w:t>Linked In</w:t>
      </w:r>
      <w:r>
        <w:t xml:space="preserve"> in our example above, written by someone else, and the user could be someone else.</w:t>
      </w:r>
    </w:p>
    <w:p w:rsidR="002D6E46" w:rsidDel="006D2F15" w:rsidRDefault="00D7726C">
      <w:pPr>
        <w:rPr>
          <w:del w:id="201" w:author="Sathyaish Chakravarthy" w:date="2016-11-23T15:48:00Z"/>
        </w:rPr>
      </w:pPr>
      <w:ins w:id="202" w:author="Sathyaish Chakravarthy" w:date="2016-11-23T15:35:00Z">
        <w:r>
          <w:t xml:space="preserve">OAuth 2.0 access tokens are opaque and can be any string; even the string “Hello, World!” But </w:t>
        </w:r>
      </w:ins>
      <w:ins w:id="203" w:author="Sathyaish Chakravarthy" w:date="2016-11-23T15:55:00Z">
        <w:r w:rsidR="00416116">
          <w:t xml:space="preserve">such a value offers no security. </w:t>
        </w:r>
      </w:ins>
      <w:ins w:id="204" w:author="Sathyaish Chakravarthy" w:date="2016-11-23T15:35:00Z">
        <w:r>
          <w:t xml:space="preserve">In practice, an access token is a bit more useful than “Hello, World,” carries an expiry timestamp and </w:t>
        </w:r>
        <w:proofErr w:type="spellStart"/>
        <w:r>
          <w:t>and</w:t>
        </w:r>
        <w:proofErr w:type="spellEnd"/>
        <w:r>
          <w:t xml:space="preserve"> may even be encrypted using symmetric or asymmetric encryption.</w:t>
        </w:r>
      </w:ins>
      <w:del w:id="205" w:author="Sathyaish Chakravarthy" w:date="2016-11-23T15:48:00Z">
        <w:r w:rsidR="002D3E14" w:rsidDel="006D2F15">
          <w:br w:type="page"/>
        </w:r>
      </w:del>
    </w:p>
    <w:p w:rsidR="00920CA2" w:rsidRDefault="00920CA2"/>
    <w:p w:rsidR="002D6E46" w:rsidRDefault="002D3E14">
      <w:pPr>
        <w:rPr>
          <w:rFonts w:ascii="Verdana" w:hAnsi="Verdana"/>
          <w:sz w:val="24"/>
          <w:szCs w:val="24"/>
        </w:rPr>
      </w:pPr>
      <w:r>
        <w:rPr>
          <w:rFonts w:ascii="Verdana" w:hAnsi="Verdana"/>
          <w:sz w:val="24"/>
          <w:szCs w:val="24"/>
        </w:rPr>
        <w:t xml:space="preserve">What is a </w:t>
      </w:r>
      <w:commentRangeStart w:id="206"/>
      <w:del w:id="207" w:author="Sathyaish Chakravarthy" w:date="2016-11-23T15:56:00Z">
        <w:r w:rsidDel="00271001">
          <w:rPr>
            <w:rFonts w:ascii="Verdana" w:hAnsi="Verdana"/>
            <w:sz w:val="24"/>
            <w:szCs w:val="24"/>
          </w:rPr>
          <w:delText>Json</w:delText>
        </w:r>
        <w:commentRangeEnd w:id="206"/>
        <w:r w:rsidDel="00271001">
          <w:commentReference w:id="206"/>
        </w:r>
        <w:r w:rsidDel="00271001">
          <w:rPr>
            <w:rFonts w:ascii="Verdana" w:hAnsi="Verdana"/>
            <w:sz w:val="24"/>
            <w:szCs w:val="24"/>
          </w:rPr>
          <w:delText xml:space="preserve"> </w:delText>
        </w:r>
      </w:del>
      <w:ins w:id="208" w:author="Sathyaish Chakravarthy" w:date="2016-11-23T15:56:00Z">
        <w:r w:rsidR="00271001">
          <w:rPr>
            <w:rFonts w:ascii="Verdana" w:hAnsi="Verdana"/>
            <w:sz w:val="24"/>
            <w:szCs w:val="24"/>
          </w:rPr>
          <w:t xml:space="preserve">JSON </w:t>
        </w:r>
      </w:ins>
      <w:r>
        <w:rPr>
          <w:rFonts w:ascii="Verdana" w:hAnsi="Verdana"/>
          <w:sz w:val="24"/>
          <w:szCs w:val="24"/>
        </w:rPr>
        <w:t>Web Token (JWT)?</w:t>
      </w:r>
    </w:p>
    <w:p w:rsidR="002D6E46" w:rsidRDefault="002D3E14">
      <w:r>
        <w:t>The access token is essentially a string sent in the header of the HTTP response by the authorization server to the client. With every subsequent request, the client sends this string back to the server in one of the three ways:</w:t>
      </w:r>
    </w:p>
    <w:p w:rsidR="002D6E46" w:rsidRDefault="002D3E14">
      <w:pPr>
        <w:pStyle w:val="ListParagraph"/>
        <w:numPr>
          <w:ilvl w:val="0"/>
          <w:numId w:val="5"/>
        </w:numPr>
      </w:pPr>
      <w:r>
        <w:t>As a part of the URL in a GET request; or</w:t>
      </w:r>
    </w:p>
    <w:p w:rsidR="002D6E46" w:rsidRDefault="002D3E14">
      <w:pPr>
        <w:pStyle w:val="ListParagraph"/>
        <w:numPr>
          <w:ilvl w:val="0"/>
          <w:numId w:val="5"/>
        </w:numPr>
      </w:pPr>
      <w:r>
        <w:t>As the part of the body in a POST request; or</w:t>
      </w:r>
    </w:p>
    <w:p w:rsidR="002D6E46" w:rsidRDefault="002D3E14">
      <w:pPr>
        <w:pStyle w:val="ListParagraph"/>
        <w:numPr>
          <w:ilvl w:val="0"/>
          <w:numId w:val="5"/>
        </w:numPr>
      </w:pPr>
      <w:r>
        <w:t>The most preferred way is to send it as part of the Authorization HTTP Header in the form:</w:t>
      </w:r>
    </w:p>
    <w:p w:rsidR="002D6E46" w:rsidDel="008C7AEA" w:rsidRDefault="002D3E14">
      <w:pPr>
        <w:ind w:left="720"/>
        <w:rPr>
          <w:del w:id="209" w:author="Sathyaish Chakravarthy" w:date="2016-11-23T15:57:00Z"/>
          <w:rFonts w:ascii="Courier New" w:hAnsi="Courier New" w:cs="Courier New"/>
          <w:sz w:val="20"/>
          <w:szCs w:val="20"/>
        </w:rPr>
      </w:pPr>
      <w:r>
        <w:rPr>
          <w:rFonts w:ascii="Courier New" w:hAnsi="Courier New" w:cs="Courier New"/>
          <w:sz w:val="20"/>
          <w:szCs w:val="20"/>
        </w:rPr>
        <w:t>Authorization: Bearer &lt;</w:t>
      </w:r>
      <w:proofErr w:type="spellStart"/>
      <w:r>
        <w:rPr>
          <w:rFonts w:ascii="Courier New" w:hAnsi="Courier New" w:cs="Courier New"/>
          <w:sz w:val="20"/>
          <w:szCs w:val="20"/>
        </w:rPr>
        <w:t>accessToken</w:t>
      </w:r>
      <w:proofErr w:type="spellEnd"/>
      <w:r>
        <w:rPr>
          <w:rFonts w:ascii="Courier New" w:hAnsi="Courier New" w:cs="Courier New"/>
          <w:sz w:val="20"/>
          <w:szCs w:val="20"/>
        </w:rPr>
        <w:t>&gt;</w:t>
      </w:r>
    </w:p>
    <w:p w:rsidR="002D6E46" w:rsidRDefault="002D3E14">
      <w:r>
        <w:t xml:space="preserve">The </w:t>
      </w:r>
      <w:commentRangeStart w:id="210"/>
      <w:r>
        <w:t>OAuth</w:t>
      </w:r>
      <w:commentRangeEnd w:id="210"/>
      <w:r>
        <w:commentReference w:id="210"/>
      </w:r>
      <w:r>
        <w:t xml:space="preserve"> </w:t>
      </w:r>
      <w:ins w:id="211" w:author="Sathyaish Chakravarthy" w:date="2016-11-23T15:57:00Z">
        <w:r w:rsidR="008C7AEA">
          <w:t xml:space="preserve">2.0 </w:t>
        </w:r>
      </w:ins>
      <w:r>
        <w:t xml:space="preserve">specification pussy-foots its way out of mandating a method, deferring the choice to the authorization server. In other words, </w:t>
      </w:r>
      <w:ins w:id="212" w:author="Sathyaish Chakravarthy" w:date="2016-11-23T15:57:00Z">
        <w:r w:rsidR="00DA5E4F">
          <w:t xml:space="preserve">whether or not to use a JWT for an access token, </w:t>
        </w:r>
      </w:ins>
      <w:r>
        <w:t xml:space="preserve">which of the above three methods a client must adopt is dictated by the authorization server documentation. </w:t>
      </w:r>
      <w:ins w:id="213" w:author="Sathyaish Chakravarthy" w:date="2016-11-23T15:57:00Z">
        <w:r w:rsidR="00DA5E4F">
          <w:t xml:space="preserve">The OAuth 2.0 extensions specifications relate to the choices of the access token structure. </w:t>
        </w:r>
      </w:ins>
      <w:r>
        <w:t xml:space="preserve">Clients are not free to choose any of the three at their disposition. </w:t>
      </w:r>
    </w:p>
    <w:p w:rsidR="002D6E46" w:rsidRDefault="002D3E14">
      <w:r>
        <w:t xml:space="preserve">Note the word </w:t>
      </w:r>
      <w:r>
        <w:rPr>
          <w:i/>
        </w:rPr>
        <w:t>bearer</w:t>
      </w:r>
      <w:r>
        <w:t xml:space="preserve"> and also the moniker </w:t>
      </w:r>
      <w:r>
        <w:rPr>
          <w:i/>
        </w:rPr>
        <w:t>bearer token</w:t>
      </w:r>
      <w:r>
        <w:t xml:space="preserve"> used to represent an access token. The moniker bearer token is righty applied as the access token is a bearer instrument. Just like a tender bill in your pocket, or </w:t>
      </w:r>
      <w:hyperlink r:id="rId23">
        <w:r>
          <w:rPr>
            <w:rStyle w:val="InternetLink"/>
          </w:rPr>
          <w:t>a movie ticket you buy</w:t>
        </w:r>
      </w:hyperlink>
      <w:r>
        <w:t xml:space="preserve">, the access token doesn’t have a way to attach the user with it. </w:t>
      </w:r>
      <w:r>
        <w:lastRenderedPageBreak/>
        <w:t>Once you lose it, anyone who has it may misuse it to represent themselves as you thereby stealing your identity.</w:t>
      </w:r>
    </w:p>
    <w:p w:rsidR="002D6E46" w:rsidRDefault="002D3E14">
      <w:r>
        <w:t>Therefore, the best practice is to obscure the access token. For additional security, you may encrypt it.</w:t>
      </w:r>
    </w:p>
    <w:p w:rsidR="002D6E46" w:rsidRDefault="002D3E14">
      <w:r>
        <w:t xml:space="preserve">If you were to write a </w:t>
      </w:r>
      <w:r>
        <w:rPr>
          <w:i/>
        </w:rPr>
        <w:t>client</w:t>
      </w:r>
      <w:r>
        <w:t xml:space="preserve"> that had to first decide how to compose an access token string, then program that same logic in the </w:t>
      </w:r>
      <w:r>
        <w:rPr>
          <w:i/>
        </w:rPr>
        <w:t>OAuth server</w:t>
      </w:r>
      <w:r>
        <w:t>, which you didn’t write, by the way, and then encrypt the access token, oh but wait! You’ve got to decide the encryption algorithm, and then a secret key with which to encrypt it. And then it doesn’t stop here. You’ve to tell all this to the server so they can write the back-logic for all this decryption using the same technique. And then they have to again create a new access token to send you after a successful login, oh, oh, oh my! That would all add up to a gigantic amount of nuisance.</w:t>
      </w:r>
    </w:p>
    <w:p w:rsidR="002D6E46" w:rsidRDefault="002D3E14">
      <w:r>
        <w:t xml:space="preserve">Thankfully, </w:t>
      </w:r>
      <w:commentRangeStart w:id="214"/>
      <w:del w:id="215" w:author="Sathyaish Chakravarthy" w:date="2016-11-23T15:59:00Z">
        <w:r w:rsidDel="002B0193">
          <w:delText xml:space="preserve">the same </w:delText>
        </w:r>
      </w:del>
      <w:ins w:id="216" w:author="Sathyaish Chakravarthy" w:date="2016-11-23T15:59:00Z">
        <w:r w:rsidR="002B0193">
          <w:t xml:space="preserve">another </w:t>
        </w:r>
      </w:ins>
      <w:ins w:id="217" w:author="Sathyaish Chakravarthy" w:date="2016-11-23T16:00:00Z">
        <w:r w:rsidR="00C2794B">
          <w:t xml:space="preserve">bunch of people </w:t>
        </w:r>
      </w:ins>
      <w:del w:id="218" w:author="Sathyaish Chakravarthy" w:date="2016-11-23T16:00:00Z">
        <w:r w:rsidDel="00C2794B">
          <w:delText xml:space="preserve">bunch of people who </w:delText>
        </w:r>
      </w:del>
      <w:del w:id="219" w:author="Sathyaish Chakravarthy" w:date="2016-11-23T15:59:00Z">
        <w:r w:rsidDel="002B0193">
          <w:delText xml:space="preserve">created </w:delText>
        </w:r>
      </w:del>
      <w:ins w:id="220" w:author="Sathyaish Chakravarthy" w:date="2016-11-23T15:59:00Z">
        <w:r w:rsidR="002B0193">
          <w:t xml:space="preserve">were interested in and were following the development of </w:t>
        </w:r>
      </w:ins>
      <w:del w:id="221" w:author="Sathyaish Chakravarthy" w:date="2016-11-23T16:00:00Z">
        <w:r w:rsidDel="00C2794B">
          <w:delText>OAuth</w:delText>
        </w:r>
        <w:commentRangeEnd w:id="214"/>
        <w:r w:rsidDel="00C2794B">
          <w:commentReference w:id="214"/>
        </w:r>
        <w:r w:rsidDel="00C2794B">
          <w:delText xml:space="preserve"> </w:delText>
        </w:r>
      </w:del>
      <w:ins w:id="222" w:author="Sathyaish Chakravarthy" w:date="2016-11-23T16:00:00Z">
        <w:r w:rsidR="00C2794B">
          <w:t xml:space="preserve">OAuth </w:t>
        </w:r>
      </w:ins>
      <w:r>
        <w:t xml:space="preserve">saw far into the future to anticipate this pain. They defined a bunch of formats that all OAuth servers and clients could be free to choose from to create access tokens. One such format is named </w:t>
      </w:r>
      <w:proofErr w:type="spellStart"/>
      <w:r>
        <w:t>Json</w:t>
      </w:r>
      <w:proofErr w:type="spellEnd"/>
      <w:r>
        <w:t xml:space="preserve"> Web Tokens (JWT).</w:t>
      </w:r>
    </w:p>
    <w:p w:rsidR="002D6E46" w:rsidRDefault="002D3E14">
      <w:r>
        <w:t xml:space="preserve">The format lets you compose the access token as a </w:t>
      </w:r>
      <w:ins w:id="223" w:author="Sathyaish Chakravarthy" w:date="2016-11-23T16:00:00Z">
        <w:r w:rsidR="00013EFA">
          <w:t xml:space="preserve">JSON </w:t>
        </w:r>
      </w:ins>
      <w:commentRangeStart w:id="224"/>
      <w:del w:id="225" w:author="Sathyaish Chakravarthy" w:date="2016-11-23T16:00:00Z">
        <w:r w:rsidDel="00013EFA">
          <w:delText>Json</w:delText>
        </w:r>
        <w:commentRangeEnd w:id="224"/>
        <w:r w:rsidDel="00013EFA">
          <w:commentReference w:id="224"/>
        </w:r>
        <w:r w:rsidDel="00013EFA">
          <w:delText xml:space="preserve"> </w:delText>
        </w:r>
      </w:del>
      <w:r>
        <w:t>string.</w:t>
      </w:r>
    </w:p>
    <w:p w:rsidR="002D6E46" w:rsidRDefault="002D3E14">
      <w:r>
        <w:t>It has three parts:</w:t>
      </w:r>
    </w:p>
    <w:p w:rsidR="002D6E46" w:rsidRDefault="002D3E14">
      <w:pPr>
        <w:pStyle w:val="ListParagraph"/>
        <w:numPr>
          <w:ilvl w:val="0"/>
          <w:numId w:val="6"/>
        </w:numPr>
      </w:pPr>
      <w:r>
        <w:t xml:space="preserve">A header that lets you specify that the string is a JWT, and the </w:t>
      </w:r>
      <w:commentRangeStart w:id="226"/>
      <w:del w:id="227" w:author="Sathyaish Chakravarthy" w:date="2016-11-23T16:00:00Z">
        <w:r w:rsidDel="00CD15BC">
          <w:delText>encryption</w:delText>
        </w:r>
        <w:commentRangeEnd w:id="226"/>
        <w:r w:rsidDel="00CD15BC">
          <w:commentReference w:id="226"/>
        </w:r>
        <w:r w:rsidDel="00CD15BC">
          <w:delText xml:space="preserve"> </w:delText>
        </w:r>
      </w:del>
      <w:ins w:id="228" w:author="Sathyaish Chakravarthy" w:date="2016-11-23T16:00:00Z">
        <w:r w:rsidR="00CD15BC">
          <w:t xml:space="preserve">signing </w:t>
        </w:r>
      </w:ins>
      <w:r>
        <w:t>algorithm chosen to sign the token, if any.</w:t>
      </w:r>
    </w:p>
    <w:p w:rsidR="002D6E46" w:rsidRDefault="002D3E14">
      <w:pPr>
        <w:pStyle w:val="ListParagraph"/>
        <w:numPr>
          <w:ilvl w:val="0"/>
          <w:numId w:val="6"/>
        </w:numPr>
      </w:pPr>
      <w:r>
        <w:t xml:space="preserve">A body containing the user claims. This is also referred to as the </w:t>
      </w:r>
      <w:r>
        <w:rPr>
          <w:i/>
        </w:rPr>
        <w:t>payload</w:t>
      </w:r>
      <w:r>
        <w:t>.</w:t>
      </w:r>
    </w:p>
    <w:p w:rsidR="002D6E46" w:rsidRDefault="002D3E14">
      <w:pPr>
        <w:pStyle w:val="ListParagraph"/>
        <w:numPr>
          <w:ilvl w:val="0"/>
          <w:numId w:val="6"/>
        </w:numPr>
      </w:pPr>
      <w:commentRangeStart w:id="229"/>
      <w:r>
        <w:t>A signature. The signature is derived by first converting the header into a base-64 string, then converting the payload into base-64 string, concatenating the two base-64 encoded values with a period as a separator between the encoded values, then using a secret key to sign the resultant string.</w:t>
      </w:r>
      <w:commentRangeEnd w:id="229"/>
      <w:r>
        <w:commentReference w:id="229"/>
      </w:r>
    </w:p>
    <w:p w:rsidR="002D6E46" w:rsidRDefault="002D3E14">
      <w:r>
        <w:t xml:space="preserve">The snippet below illustrates the composition of a </w:t>
      </w:r>
      <w:del w:id="230" w:author="Sathyaish Chakravarthy" w:date="2016-11-23T16:01:00Z">
        <w:r w:rsidDel="00350060">
          <w:delText xml:space="preserve">Json </w:delText>
        </w:r>
      </w:del>
      <w:ins w:id="231" w:author="Sathyaish Chakravarthy" w:date="2016-11-23T16:01:00Z">
        <w:r w:rsidR="00350060">
          <w:t xml:space="preserve">JSON </w:t>
        </w:r>
      </w:ins>
      <w:r>
        <w:t>Web Token:</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Pr>
          <w:rFonts w:ascii="Courier New" w:eastAsia="Times New Roman" w:hAnsi="Courier New" w:cs="Courier New"/>
          <w:b/>
          <w:sz w:val="20"/>
          <w:szCs w:val="20"/>
        </w:rPr>
        <w:t>Header</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alg</w:t>
      </w:r>
      <w:proofErr w:type="spellEnd"/>
      <w:proofErr w:type="gramEnd"/>
      <w:r>
        <w:rPr>
          <w:rFonts w:ascii="Courier New" w:eastAsia="Times New Roman" w:hAnsi="Courier New" w:cs="Courier New"/>
          <w:sz w:val="20"/>
          <w:szCs w:val="20"/>
        </w:rPr>
        <w:t>": "HS256",</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typ</w:t>
      </w:r>
      <w:proofErr w:type="spellEnd"/>
      <w:proofErr w:type="gramEnd"/>
      <w:r>
        <w:rPr>
          <w:rFonts w:ascii="Courier New" w:eastAsia="Times New Roman" w:hAnsi="Courier New" w:cs="Courier New"/>
          <w:sz w:val="20"/>
          <w:szCs w:val="20"/>
        </w:rPr>
        <w:t>": "JWT"</w:t>
      </w:r>
    </w:p>
    <w:p w:rsidR="002D6E46" w:rsidRDefault="002D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2D6E46" w:rsidRDefault="002D6E46"/>
    <w:p w:rsidR="002D6E46" w:rsidRDefault="002D3E14">
      <w:pPr>
        <w:pStyle w:val="HTMLPreformatted"/>
        <w:rPr>
          <w:rStyle w:val="HTMLCode"/>
          <w:b/>
        </w:rPr>
      </w:pPr>
      <w:r>
        <w:rPr>
          <w:rStyle w:val="HTMLCode"/>
          <w:b/>
        </w:rPr>
        <w:t>Payload</w:t>
      </w:r>
    </w:p>
    <w:p w:rsidR="002D6E46" w:rsidRDefault="002D3E14">
      <w:pPr>
        <w:pStyle w:val="HTMLPreformatted"/>
        <w:rPr>
          <w:rStyle w:val="HTMLCode"/>
        </w:rPr>
      </w:pPr>
      <w:r>
        <w:rPr>
          <w:rStyle w:val="HTMLCode"/>
        </w:rPr>
        <w:t>{</w:t>
      </w:r>
    </w:p>
    <w:p w:rsidR="002D6E46" w:rsidRDefault="002D3E14">
      <w:pPr>
        <w:pStyle w:val="HTMLPreformatted"/>
        <w:rPr>
          <w:rStyle w:val="HTMLCode"/>
        </w:rPr>
      </w:pPr>
      <w:r>
        <w:rPr>
          <w:rStyle w:val="HTMLCode"/>
        </w:rPr>
        <w:t xml:space="preserve">  "</w:t>
      </w:r>
      <w:proofErr w:type="spellStart"/>
      <w:proofErr w:type="gramStart"/>
      <w:r>
        <w:rPr>
          <w:rStyle w:val="attribute"/>
        </w:rPr>
        <w:t>iss</w:t>
      </w:r>
      <w:proofErr w:type="spellEnd"/>
      <w:proofErr w:type="gramEnd"/>
      <w:r>
        <w:rPr>
          <w:rStyle w:val="HTMLCode"/>
        </w:rPr>
        <w:t>": “Issuer: OAuth Server Name”,</w:t>
      </w:r>
    </w:p>
    <w:p w:rsidR="002D6E46" w:rsidRDefault="002D3E14">
      <w:pPr>
        <w:pStyle w:val="HTMLPreformatted"/>
        <w:rPr>
          <w:rStyle w:val="HTMLCode"/>
        </w:rPr>
      </w:pPr>
      <w:r>
        <w:rPr>
          <w:rStyle w:val="HTMLCode"/>
        </w:rPr>
        <w:t xml:space="preserve">  "</w:t>
      </w:r>
      <w:proofErr w:type="gramStart"/>
      <w:r>
        <w:rPr>
          <w:rStyle w:val="attribute"/>
        </w:rPr>
        <w:t>sub</w:t>
      </w:r>
      <w:proofErr w:type="gramEnd"/>
      <w:r>
        <w:rPr>
          <w:rStyle w:val="HTMLCode"/>
        </w:rPr>
        <w:t xml:space="preserve">": </w:t>
      </w:r>
      <w:r>
        <w:rPr>
          <w:rStyle w:val="string"/>
        </w:rPr>
        <w:t>"This is the subject of communication."</w:t>
      </w:r>
      <w:r>
        <w:rPr>
          <w:rStyle w:val="HTMLCode"/>
        </w:rPr>
        <w:t>,</w:t>
      </w:r>
    </w:p>
    <w:p w:rsidR="002D6E46" w:rsidRDefault="002D3E14">
      <w:pPr>
        <w:pStyle w:val="HTMLPreformatted"/>
        <w:rPr>
          <w:rStyle w:val="HTMLCode"/>
        </w:rPr>
      </w:pPr>
      <w:r>
        <w:rPr>
          <w:rStyle w:val="HTMLCode"/>
        </w:rPr>
        <w:t xml:space="preserve">  "</w:t>
      </w:r>
      <w:proofErr w:type="gramStart"/>
      <w:r>
        <w:rPr>
          <w:rStyle w:val="attribute"/>
        </w:rPr>
        <w:t>name</w:t>
      </w:r>
      <w:proofErr w:type="gramEnd"/>
      <w:r>
        <w:rPr>
          <w:rStyle w:val="HTMLCode"/>
        </w:rPr>
        <w:t xml:space="preserve">": </w:t>
      </w:r>
      <w:r>
        <w:rPr>
          <w:rStyle w:val="string"/>
        </w:rPr>
        <w:t xml:space="preserve">"Joe </w:t>
      </w:r>
      <w:proofErr w:type="spellStart"/>
      <w:r>
        <w:rPr>
          <w:rStyle w:val="string"/>
        </w:rPr>
        <w:t>Bloggs</w:t>
      </w:r>
      <w:proofErr w:type="spellEnd"/>
      <w:r>
        <w:rPr>
          <w:rStyle w:val="string"/>
        </w:rPr>
        <w:t>"</w:t>
      </w:r>
    </w:p>
    <w:p w:rsidR="002D6E46" w:rsidRDefault="002D3E14">
      <w:pPr>
        <w:pStyle w:val="HTMLPreformatted"/>
      </w:pPr>
      <w:r>
        <w:rPr>
          <w:rStyle w:val="HTMLCode"/>
        </w:rPr>
        <w:t>}</w:t>
      </w:r>
    </w:p>
    <w:p w:rsidR="002D6E46" w:rsidRDefault="002D6E46"/>
    <w:p w:rsidR="002D6E46" w:rsidRDefault="002D3E14">
      <w:pPr>
        <w:pStyle w:val="HTMLPreformatted"/>
        <w:rPr>
          <w:rStyle w:val="HTMLCode"/>
          <w:b/>
        </w:rPr>
      </w:pPr>
      <w:r>
        <w:rPr>
          <w:rStyle w:val="HTMLCode"/>
          <w:b/>
        </w:rPr>
        <w:t>Signature</w:t>
      </w:r>
    </w:p>
    <w:p w:rsidR="002D6E46" w:rsidRDefault="002D3E14">
      <w:pPr>
        <w:pStyle w:val="HTMLPreformatted"/>
        <w:rPr>
          <w:rStyle w:val="List1"/>
        </w:rPr>
      </w:pPr>
      <w:proofErr w:type="gramStart"/>
      <w:r>
        <w:rPr>
          <w:rStyle w:val="HTMLCode"/>
        </w:rPr>
        <w:lastRenderedPageBreak/>
        <w:t>HMACSHA256</w:t>
      </w:r>
      <w:r>
        <w:rPr>
          <w:rStyle w:val="List1"/>
        </w:rPr>
        <w:t>(</w:t>
      </w:r>
      <w:proofErr w:type="gramEnd"/>
    </w:p>
    <w:p w:rsidR="002D6E46" w:rsidRDefault="002D3E14">
      <w:pPr>
        <w:pStyle w:val="HTMLPreformatted"/>
        <w:rPr>
          <w:rStyle w:val="List1"/>
        </w:rPr>
      </w:pPr>
      <w:r>
        <w:rPr>
          <w:rStyle w:val="List1"/>
        </w:rPr>
        <w:t xml:space="preserve">  </w:t>
      </w:r>
      <w:proofErr w:type="gramStart"/>
      <w:r>
        <w:rPr>
          <w:rStyle w:val="keyword"/>
        </w:rPr>
        <w:t>base64UrlEncode</w:t>
      </w:r>
      <w:r>
        <w:rPr>
          <w:rStyle w:val="List1"/>
        </w:rPr>
        <w:t>(</w:t>
      </w:r>
      <w:proofErr w:type="gramEnd"/>
      <w:r>
        <w:rPr>
          <w:rStyle w:val="keyword"/>
        </w:rPr>
        <w:t>header</w:t>
      </w:r>
      <w:r>
        <w:rPr>
          <w:rStyle w:val="List1"/>
        </w:rPr>
        <w:t xml:space="preserve">) + </w:t>
      </w:r>
      <w:r>
        <w:rPr>
          <w:rStyle w:val="string"/>
        </w:rPr>
        <w:t>"."</w:t>
      </w:r>
      <w:r>
        <w:rPr>
          <w:rStyle w:val="List1"/>
        </w:rPr>
        <w:t xml:space="preserve"> +</w:t>
      </w:r>
    </w:p>
    <w:p w:rsidR="002D6E46" w:rsidRDefault="002D3E14">
      <w:pPr>
        <w:pStyle w:val="HTMLPreformatted"/>
        <w:rPr>
          <w:rStyle w:val="List1"/>
        </w:rPr>
      </w:pPr>
      <w:r>
        <w:rPr>
          <w:rStyle w:val="List1"/>
        </w:rPr>
        <w:t xml:space="preserve">  </w:t>
      </w:r>
      <w:proofErr w:type="gramStart"/>
      <w:r>
        <w:rPr>
          <w:rStyle w:val="List1"/>
        </w:rPr>
        <w:t>base64UrlEncode(</w:t>
      </w:r>
      <w:proofErr w:type="gramEnd"/>
      <w:r>
        <w:rPr>
          <w:rStyle w:val="keyword"/>
        </w:rPr>
        <w:t>payload</w:t>
      </w:r>
      <w:r>
        <w:rPr>
          <w:rStyle w:val="List1"/>
        </w:rPr>
        <w:t>),</w:t>
      </w:r>
    </w:p>
    <w:p w:rsidR="002D6E46" w:rsidRDefault="002D3E14">
      <w:pPr>
        <w:pStyle w:val="HTMLPreformatted"/>
      </w:pPr>
      <w:r>
        <w:rPr>
          <w:rStyle w:val="List1"/>
        </w:rPr>
        <w:t xml:space="preserve">  </w:t>
      </w:r>
      <w:proofErr w:type="gramStart"/>
      <w:r>
        <w:rPr>
          <w:rStyle w:val="List1"/>
        </w:rPr>
        <w:t>secret</w:t>
      </w:r>
      <w:proofErr w:type="gramEnd"/>
      <w:r>
        <w:rPr>
          <w:rStyle w:val="List1"/>
        </w:rPr>
        <w:t>);</w:t>
      </w:r>
    </w:p>
    <w:p w:rsidR="002D6E46" w:rsidRDefault="002D6E46"/>
    <w:p w:rsidR="002D6E46" w:rsidRDefault="002D3E14">
      <w:r>
        <w:t xml:space="preserve">When sending the JWT, you send in the header and payload parts encoded as </w:t>
      </w:r>
      <w:commentRangeStart w:id="232"/>
      <w:del w:id="233" w:author="Sathyaish Chakravarthy" w:date="2016-11-23T16:01:00Z">
        <w:r w:rsidDel="00FB39F1">
          <w:delText>base-64</w:delText>
        </w:r>
        <w:commentRangeEnd w:id="232"/>
        <w:r w:rsidDel="00FB39F1">
          <w:commentReference w:id="232"/>
        </w:r>
        <w:r w:rsidDel="00FB39F1">
          <w:delText xml:space="preserve"> strings</w:delText>
        </w:r>
      </w:del>
      <w:ins w:id="234" w:author="Sathyaish Chakravarthy" w:date="2016-11-23T16:01:00Z">
        <w:r w:rsidR="00FB39F1">
          <w:t xml:space="preserve">base64 </w:t>
        </w:r>
        <w:proofErr w:type="spellStart"/>
        <w:proofErr w:type="gramStart"/>
        <w:r w:rsidR="00FB39F1">
          <w:t>url</w:t>
        </w:r>
      </w:ins>
      <w:proofErr w:type="spellEnd"/>
      <w:proofErr w:type="gramEnd"/>
      <w:r>
        <w:t>. Then you add another period at the end of these two parts, and append the signature derived from the algorithm above to the end of this string. Therefore, an example JWT might look like this (newlines added for readability):</w:t>
      </w:r>
    </w:p>
    <w:p w:rsidR="002D6E46" w:rsidRDefault="002D3E14">
      <w:r>
        <w:t>eyJhbGciOiJIUzI1NiIsInR5cCI6IkpXVCJ9</w:t>
      </w:r>
      <w:r>
        <w:br/>
        <w:t>.</w:t>
      </w:r>
      <w:r>
        <w:br/>
      </w:r>
      <w:proofErr w:type="gramStart"/>
      <w:r>
        <w:t>eyJpc3MiOiJPQXV0aCBTZXJ2ZXIgTmFtZSIsInN1YiI6IlRoaXMgaXMgdGhl</w:t>
      </w:r>
      <w:r>
        <w:br/>
        <w:t>IHN1YmplY3Qgb2YgY29tbXVuaWNhdGlvbiIsIm5hbWUiOiJKb2huIERvZSJ9</w:t>
      </w:r>
      <w:r>
        <w:br/>
        <w:t>.</w:t>
      </w:r>
      <w:proofErr w:type="gramEnd"/>
      <w:r>
        <w:br/>
        <w:t>odvw2LUXNBannNwpstpQsnYxngoOuN1h0penPRvz2fI</w:t>
      </w:r>
    </w:p>
    <w:p w:rsidR="002D6E46" w:rsidRDefault="002D3E14">
      <w:r>
        <w:br w:type="page"/>
      </w:r>
    </w:p>
    <w:p w:rsidR="002D6E46" w:rsidRDefault="002D6E46"/>
    <w:p w:rsidR="002D6E46" w:rsidRDefault="002D3E14">
      <w:r>
        <w:t>The benefits of using a JWT with claims based authentication, as obvious from the commentary above, are:</w:t>
      </w:r>
    </w:p>
    <w:p w:rsidR="002D6E46" w:rsidRDefault="002D3E14">
      <w:pPr>
        <w:pStyle w:val="ListParagraph"/>
        <w:numPr>
          <w:ilvl w:val="0"/>
          <w:numId w:val="3"/>
        </w:numPr>
      </w:pPr>
      <w:r>
        <w:t>Works in a clustered environment as well as a single-server deployment.</w:t>
      </w:r>
    </w:p>
    <w:p w:rsidR="002D6E46" w:rsidRDefault="002D3E14">
      <w:pPr>
        <w:pStyle w:val="ListParagraph"/>
        <w:numPr>
          <w:ilvl w:val="0"/>
          <w:numId w:val="3"/>
        </w:numPr>
      </w:pPr>
      <w:r>
        <w:t xml:space="preserve">Works when the client and </w:t>
      </w:r>
      <w:commentRangeStart w:id="235"/>
      <w:del w:id="236" w:author="Sathyaish Chakravarthy" w:date="2016-11-23T16:02:00Z">
        <w:r w:rsidDel="00315FA1">
          <w:delText>OAuth</w:delText>
        </w:r>
        <w:commentRangeEnd w:id="235"/>
        <w:r w:rsidDel="00315FA1">
          <w:commentReference w:id="235"/>
        </w:r>
        <w:r w:rsidDel="00315FA1">
          <w:delText xml:space="preserve"> </w:delText>
        </w:r>
      </w:del>
      <w:ins w:id="237" w:author="Sathyaish Chakravarthy" w:date="2016-11-23T16:02:00Z">
        <w:r w:rsidR="00666508">
          <w:t xml:space="preserve">the </w:t>
        </w:r>
        <w:r w:rsidR="00315FA1">
          <w:t xml:space="preserve">authorization </w:t>
        </w:r>
      </w:ins>
      <w:r>
        <w:t>server are independent parties not necessarily provided by the same vendor.</w:t>
      </w:r>
    </w:p>
    <w:p w:rsidR="002D6E46" w:rsidRDefault="002D3E14">
      <w:pPr>
        <w:pStyle w:val="ListParagraph"/>
        <w:numPr>
          <w:ilvl w:val="0"/>
          <w:numId w:val="3"/>
        </w:numPr>
      </w:pPr>
      <w:r>
        <w:t>Can be used to centralize and jettison out the authentication and authorization of a large system.</w:t>
      </w:r>
    </w:p>
    <w:p w:rsidR="002D6E46" w:rsidRDefault="002D3E14">
      <w:pPr>
        <w:pStyle w:val="ListParagraph"/>
        <w:numPr>
          <w:ilvl w:val="0"/>
          <w:numId w:val="3"/>
        </w:numPr>
      </w:pPr>
      <w:r>
        <w:t>Can be used even when each of the OAuth servers, resource servers or authorization servers are written using different technologies. For example, one of your resource servers could be written using ASP.NET, one using PHP and the authorization server could be written using Python.</w:t>
      </w:r>
    </w:p>
    <w:p w:rsidR="002D6E46" w:rsidRDefault="002D3E14">
      <w:pPr>
        <w:pStyle w:val="ListParagraph"/>
        <w:numPr>
          <w:ilvl w:val="0"/>
          <w:numId w:val="3"/>
        </w:numPr>
      </w:pPr>
      <w:r>
        <w:t>There is no affinity between the client and the server. Any server will fulfil a request as long as the request has the access token.</w:t>
      </w:r>
    </w:p>
    <w:p w:rsidR="002D6E46" w:rsidRDefault="00137129">
      <w:pPr>
        <w:pStyle w:val="ListParagraph"/>
        <w:numPr>
          <w:ilvl w:val="0"/>
          <w:numId w:val="3"/>
        </w:numPr>
      </w:pPr>
      <w:ins w:id="238" w:author="Sathyaish Chakravarthy" w:date="2016-11-23T16:03:00Z">
        <w:r>
          <w:t>Unless your session data is large, t</w:t>
        </w:r>
      </w:ins>
      <w:del w:id="239" w:author="Sathyaish Chakravarthy" w:date="2016-11-23T16:03:00Z">
        <w:r w:rsidR="002D3E14" w:rsidDel="00137129">
          <w:delText>T</w:delText>
        </w:r>
      </w:del>
      <w:r w:rsidR="002D3E14">
        <w:t xml:space="preserve">here is no need to maintain </w:t>
      </w:r>
      <w:commentRangeStart w:id="240"/>
      <w:r w:rsidR="002D3E14">
        <w:t>session separately</w:t>
      </w:r>
      <w:commentRangeEnd w:id="240"/>
      <w:r w:rsidR="002D3E14">
        <w:commentReference w:id="240"/>
      </w:r>
      <w:r w:rsidR="002D3E14">
        <w:t>. The expiry on the access token represents the session. The request doesn’t need to have come to the same server before in order to preserve session information. No session history need be created with each individual resource server.</w:t>
      </w:r>
    </w:p>
    <w:p w:rsidR="002D6E46" w:rsidRDefault="002D3E14">
      <w:pPr>
        <w:pStyle w:val="ListParagraph"/>
        <w:numPr>
          <w:ilvl w:val="0"/>
          <w:numId w:val="3"/>
        </w:numPr>
      </w:pPr>
      <w:r>
        <w:t xml:space="preserve">Since the access token can be </w:t>
      </w:r>
      <w:commentRangeStart w:id="241"/>
      <w:del w:id="242" w:author="Sathyaish Chakravarthy" w:date="2016-11-23T16:03:00Z">
        <w:r w:rsidDel="00884931">
          <w:delText>encrypted</w:delText>
        </w:r>
        <w:commentRangeEnd w:id="241"/>
        <w:r w:rsidDel="00884931">
          <w:commentReference w:id="241"/>
        </w:r>
      </w:del>
      <w:ins w:id="243" w:author="Sathyaish Chakravarthy" w:date="2016-11-23T16:03:00Z">
        <w:r w:rsidR="00884931">
          <w:t>encrypted or signed</w:t>
        </w:r>
      </w:ins>
      <w:r>
        <w:t>, it can be protected from man in the middle attacks.</w:t>
      </w:r>
    </w:p>
    <w:p w:rsidR="002D6E46" w:rsidDel="00F62506" w:rsidRDefault="002D3E14">
      <w:pPr>
        <w:pStyle w:val="ListParagraph"/>
        <w:numPr>
          <w:ilvl w:val="0"/>
          <w:numId w:val="3"/>
        </w:numPr>
        <w:rPr>
          <w:del w:id="244" w:author="Sathyaish Chakravarthy" w:date="2016-11-23T16:04:00Z"/>
        </w:rPr>
      </w:pPr>
      <w:commentRangeStart w:id="245"/>
      <w:del w:id="246" w:author="Sathyaish Chakravarthy" w:date="2016-11-23T16:03:00Z">
        <w:r w:rsidDel="00B11988">
          <w:delText xml:space="preserve">The best practice is to </w:delText>
        </w:r>
      </w:del>
      <w:ins w:id="247" w:author="Sathyaish Chakravarthy" w:date="2016-11-23T16:03:00Z">
        <w:r w:rsidR="00B11988">
          <w:t xml:space="preserve">It is mandated that we </w:t>
        </w:r>
      </w:ins>
      <w:r>
        <w:t>perform token based authorization on a secure channel such as SSL/TLS/HTTPS.</w:t>
      </w:r>
      <w:del w:id="248" w:author="Sathyaish Chakravarthy" w:date="2016-11-23T16:03:00Z">
        <w:r w:rsidDel="00106C8C">
          <w:delText xml:space="preserve"> This adds an extra layer of security to your application.</w:delText>
        </w:r>
      </w:del>
      <w:commentRangeEnd w:id="245"/>
      <w:r>
        <w:commentReference w:id="245"/>
      </w:r>
    </w:p>
    <w:p w:rsidR="002D6E46" w:rsidDel="00563725" w:rsidRDefault="002D3E14" w:rsidP="00F62506">
      <w:pPr>
        <w:pStyle w:val="ListParagraph"/>
        <w:numPr>
          <w:ilvl w:val="0"/>
          <w:numId w:val="3"/>
        </w:numPr>
        <w:rPr>
          <w:del w:id="249" w:author="Sathyaish Chakravarthy" w:date="2016-11-23T16:04:00Z"/>
        </w:rPr>
      </w:pPr>
      <w:del w:id="250" w:author="Sathyaish Chakravarthy" w:date="2016-11-23T16:04:00Z">
        <w:r w:rsidDel="00563725">
          <w:delText>Since this a</w:delText>
        </w:r>
        <w:commentRangeStart w:id="251"/>
        <w:r w:rsidDel="00563725">
          <w:delText>uthentication scheme is not cookie based</w:delText>
        </w:r>
        <w:commentRangeEnd w:id="251"/>
        <w:r w:rsidDel="00563725">
          <w:commentReference w:id="251"/>
        </w:r>
        <w:r w:rsidDel="00563725">
          <w:delText>, it wiggles around vulnerabilities such as Cross Site Request Forgery (XSRF).</w:delText>
        </w:r>
      </w:del>
    </w:p>
    <w:p w:rsidR="002D6E46" w:rsidRDefault="002D3E14">
      <w:r>
        <w:br w:type="page"/>
      </w:r>
    </w:p>
    <w:p w:rsidR="002D6E46" w:rsidRDefault="002D3E14">
      <w:pPr>
        <w:rPr>
          <w:rFonts w:ascii="Verdana" w:hAnsi="Verdana"/>
          <w:sz w:val="24"/>
          <w:szCs w:val="24"/>
        </w:rPr>
      </w:pPr>
      <w:r>
        <w:rPr>
          <w:rFonts w:ascii="Verdana" w:hAnsi="Verdana"/>
          <w:sz w:val="24"/>
          <w:szCs w:val="24"/>
        </w:rPr>
        <w:lastRenderedPageBreak/>
        <w:t xml:space="preserve">Securing </w:t>
      </w:r>
      <w:proofErr w:type="spellStart"/>
      <w:r>
        <w:rPr>
          <w:rFonts w:ascii="Verdana" w:hAnsi="Verdana"/>
          <w:sz w:val="24"/>
          <w:szCs w:val="24"/>
        </w:rPr>
        <w:t>Bookyard</w:t>
      </w:r>
      <w:proofErr w:type="spellEnd"/>
      <w:r>
        <w:rPr>
          <w:rFonts w:ascii="Verdana" w:hAnsi="Verdana"/>
          <w:sz w:val="24"/>
          <w:szCs w:val="24"/>
        </w:rPr>
        <w:t xml:space="preserve"> with </w:t>
      </w:r>
      <w:del w:id="252" w:author="Sathyaish Chakravarthy" w:date="2016-11-23T16:04:00Z">
        <w:r w:rsidDel="008A0FA1">
          <w:rPr>
            <w:rFonts w:ascii="Verdana" w:hAnsi="Verdana"/>
            <w:sz w:val="24"/>
            <w:szCs w:val="24"/>
          </w:rPr>
          <w:delText xml:space="preserve">Json </w:delText>
        </w:r>
      </w:del>
      <w:ins w:id="253" w:author="Sathyaish Chakravarthy" w:date="2016-11-23T16:04:00Z">
        <w:r w:rsidR="008A0FA1">
          <w:rPr>
            <w:rFonts w:ascii="Verdana" w:hAnsi="Verdana"/>
            <w:sz w:val="24"/>
            <w:szCs w:val="24"/>
          </w:rPr>
          <w:t xml:space="preserve">JSON </w:t>
        </w:r>
      </w:ins>
      <w:r>
        <w:rPr>
          <w:rFonts w:ascii="Verdana" w:hAnsi="Verdana"/>
          <w:sz w:val="24"/>
          <w:szCs w:val="24"/>
        </w:rPr>
        <w:t>Web Tokens (JWT’s)</w:t>
      </w:r>
    </w:p>
    <w:p w:rsidR="002D6E46" w:rsidRDefault="002D3E14">
      <w:r>
        <w:t xml:space="preserve">When the user clicks the </w:t>
      </w:r>
      <w:r>
        <w:rPr>
          <w:b/>
        </w:rPr>
        <w:t>Login</w:t>
      </w:r>
      <w:r>
        <w:t xml:space="preserve"> button on the </w:t>
      </w:r>
      <w:r>
        <w:rPr>
          <w:b/>
        </w:rPr>
        <w:t>Login</w:t>
      </w:r>
      <w:r>
        <w:t xml:space="preserve"> dialog, the client application composes a </w:t>
      </w:r>
      <w:proofErr w:type="spellStart"/>
      <w:r>
        <w:t>Json</w:t>
      </w:r>
      <w:proofErr w:type="spellEnd"/>
      <w:r>
        <w:t xml:space="preserve"> Web Token containing the following claims:</w:t>
      </w:r>
    </w:p>
    <w:tbl>
      <w:tblPr>
        <w:tblStyle w:val="LightList-Accent4"/>
        <w:tblW w:w="9576" w:type="dxa"/>
        <w:tblCellMar>
          <w:left w:w="107" w:type="dxa"/>
        </w:tblCellMar>
        <w:tblLook w:val="04A0" w:firstRow="1" w:lastRow="0" w:firstColumn="1" w:lastColumn="0" w:noHBand="0" w:noVBand="1"/>
      </w:tblPr>
      <w:tblGrid>
        <w:gridCol w:w="3260"/>
        <w:gridCol w:w="3063"/>
        <w:gridCol w:w="3253"/>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tcBorders>
              <w:bottom w:val="nil"/>
              <w:right w:val="nil"/>
            </w:tcBorders>
            <w:tcMar>
              <w:left w:w="107" w:type="dxa"/>
            </w:tcMar>
          </w:tcPr>
          <w:p w:rsidR="002D6E46" w:rsidRDefault="002D3E14">
            <w:pPr>
              <w:spacing w:after="0" w:line="240" w:lineRule="auto"/>
            </w:pPr>
            <w:r>
              <w:t>Claim Name</w:t>
            </w:r>
          </w:p>
        </w:tc>
        <w:tc>
          <w:tcPr>
            <w:tcW w:w="3063" w:type="dxa"/>
            <w:tcBorders>
              <w:left w:val="nil"/>
              <w:bottom w:val="nil"/>
              <w:right w:val="nil"/>
            </w:tcBorders>
          </w:tcPr>
          <w:p w:rsidR="002D6E46" w:rsidRDefault="002D3E14">
            <w:pPr>
              <w:spacing w:after="0" w:line="240" w:lineRule="auto"/>
              <w:cnfStyle w:val="100000000000" w:firstRow="1" w:lastRow="0" w:firstColumn="0" w:lastColumn="0" w:oddVBand="0" w:evenVBand="0" w:oddHBand="0" w:evenHBand="0" w:firstRowFirstColumn="0" w:firstRowLastColumn="0" w:lastRowFirstColumn="0" w:lastRowLastColumn="0"/>
            </w:pPr>
            <w:r>
              <w:t>Claim Meaning</w:t>
            </w:r>
          </w:p>
        </w:tc>
        <w:tc>
          <w:tcPr>
            <w:tcW w:w="3253" w:type="dxa"/>
            <w:tcBorders>
              <w:left w:val="nil"/>
              <w:bottom w:val="nil"/>
            </w:tcBorders>
          </w:tcPr>
          <w:p w:rsidR="002D6E46" w:rsidRDefault="002D3E14">
            <w:pPr>
              <w:spacing w:after="0" w:line="240" w:lineRule="auto"/>
              <w:cnfStyle w:val="100000000000" w:firstRow="1" w:lastRow="0" w:firstColumn="0" w:lastColumn="0" w:oddVBand="0" w:evenVBand="0" w:oddHBand="0" w:evenHBand="0" w:firstRowFirstColumn="0" w:firstRowLastColumn="0" w:lastRowFirstColumn="0" w:lastRowLastColumn="0"/>
            </w:pPr>
            <w:r>
              <w:t>Claim Value</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Mar>
              <w:left w:w="107" w:type="dxa"/>
            </w:tcMar>
          </w:tcPr>
          <w:p w:rsidR="002D6E46" w:rsidRDefault="0038131D">
            <w:pPr>
              <w:spacing w:after="0" w:line="240" w:lineRule="auto"/>
            </w:pPr>
            <w:proofErr w:type="spellStart"/>
            <w:r>
              <w:t>I</w:t>
            </w:r>
            <w:r w:rsidR="002D3E14">
              <w:t>ss</w:t>
            </w:r>
            <w:proofErr w:type="spellEnd"/>
          </w:p>
        </w:tc>
        <w:tc>
          <w:tcPr>
            <w:tcW w:w="306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 xml:space="preserve">Issuer of the </w:t>
            </w:r>
            <w:del w:id="254" w:author="Sathyaish Chakravarthy" w:date="2016-11-23T16:04:00Z">
              <w:r w:rsidDel="00DA7E29">
                <w:delText xml:space="preserve">Json </w:delText>
              </w:r>
            </w:del>
            <w:ins w:id="255" w:author="Sathyaish Chakravarthy" w:date="2016-11-23T16:04:00Z">
              <w:r w:rsidR="00DA7E29">
                <w:t>JSON</w:t>
              </w:r>
              <w:r w:rsidR="003A0251">
                <w:t xml:space="preserve"> </w:t>
              </w:r>
            </w:ins>
            <w:r>
              <w:t>Web Token (JWT).</w:t>
            </w:r>
            <w:r>
              <w:br/>
            </w:r>
            <w:r>
              <w:br/>
              <w:t xml:space="preserve">Since the client is sending this new JWT, it writes its own </w:t>
            </w:r>
            <w:r>
              <w:rPr>
                <w:i/>
              </w:rPr>
              <w:t>application Id</w:t>
            </w:r>
            <w:r>
              <w:t xml:space="preserve"> as the value of this claim.</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Though we’re using a JWT to send this information, we could have sent it as the body of a normal POST request. However, sending this information encrypted within a JWT makes it more secure.</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Also, this is a use of a JWT that is not used as an access token. An access token is granted by an authorization server to the client.</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This is an example of using a JWT as a means to communicate generic information securely between two parties.</w:t>
            </w:r>
          </w:p>
        </w:tc>
        <w:tc>
          <w:tcPr>
            <w:tcW w:w="325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The application Id of the client application.</w:t>
            </w:r>
          </w:p>
        </w:tc>
      </w:tr>
      <w:tr w:rsidR="002D6E46" w:rsidTr="002D6E46">
        <w:tc>
          <w:tcPr>
            <w:cnfStyle w:val="001000000000" w:firstRow="0" w:lastRow="0" w:firstColumn="1" w:lastColumn="0" w:oddVBand="0" w:evenVBand="0" w:oddHBand="0" w:evenHBand="0" w:firstRowFirstColumn="0" w:firstRowLastColumn="0" w:lastRowFirstColumn="0" w:lastRowLastColumn="0"/>
            <w:tcW w:w="3260" w:type="dxa"/>
            <w:tcBorders>
              <w:top w:val="nil"/>
              <w:bottom w:val="nil"/>
              <w:right w:val="nil"/>
            </w:tcBorders>
            <w:shd w:val="clear" w:color="auto" w:fill="auto"/>
            <w:tcMar>
              <w:left w:w="107" w:type="dxa"/>
            </w:tcMar>
          </w:tcPr>
          <w:p w:rsidR="002D6E46" w:rsidRDefault="0038131D">
            <w:pPr>
              <w:spacing w:after="0" w:line="240" w:lineRule="auto"/>
            </w:pPr>
            <w:r>
              <w:t>S</w:t>
            </w:r>
            <w:r w:rsidR="002D3E14">
              <w:t>ub</w:t>
            </w:r>
          </w:p>
        </w:tc>
        <w:tc>
          <w:tcPr>
            <w:tcW w:w="3063" w:type="dxa"/>
            <w:tcBorders>
              <w:top w:val="nil"/>
              <w:left w:val="nil"/>
              <w:bottom w:val="nil"/>
              <w:righ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The subject of the claim.</w:t>
            </w:r>
          </w:p>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This can be any mutually agreed value between the client and the OAuth server.</w:t>
            </w:r>
          </w:p>
        </w:tc>
        <w:tc>
          <w:tcPr>
            <w:tcW w:w="3253"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 our example, the server expects the value “</w:t>
            </w:r>
            <w:proofErr w:type="spellStart"/>
            <w:r>
              <w:t>LoginRequest</w:t>
            </w:r>
            <w:proofErr w:type="spellEnd"/>
            <w:r>
              <w:t>” for a login request coming from a client.</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0" w:type="dxa"/>
            <w:shd w:val="clear" w:color="auto" w:fill="auto"/>
            <w:tcMar>
              <w:left w:w="107" w:type="dxa"/>
            </w:tcMar>
          </w:tcPr>
          <w:p w:rsidR="002D6E46" w:rsidRDefault="002D3E14">
            <w:pPr>
              <w:spacing w:after="0" w:line="240" w:lineRule="auto"/>
            </w:pPr>
            <w:del w:id="256" w:author="Sathyaish Chakravarthy" w:date="2016-11-23T15:38:00Z">
              <w:r w:rsidDel="0038131D">
                <w:delText>userName</w:delText>
              </w:r>
            </w:del>
            <w:ins w:id="257" w:author="Sathyaish Chakravarthy" w:date="2016-11-23T15:38:00Z">
              <w:r w:rsidR="0038131D">
                <w:t>username</w:t>
              </w:r>
            </w:ins>
          </w:p>
        </w:tc>
        <w:tc>
          <w:tcPr>
            <w:tcW w:w="306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The user name of the user attempting to login.</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c>
          <w:tcPr>
            <w:tcW w:w="3253"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 xml:space="preserve">There’s presently no way to create a new user and there exists just one user in the application at present. The user name of that user is </w:t>
            </w:r>
            <w:proofErr w:type="spellStart"/>
            <w:r>
              <w:rPr>
                <w:b/>
              </w:rPr>
              <w:t>Sathyaish</w:t>
            </w:r>
            <w:proofErr w:type="spellEnd"/>
            <w:r>
              <w:t>.</w:t>
            </w:r>
          </w:p>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D6E46" w:rsidTr="002D6E46">
        <w:tc>
          <w:tcPr>
            <w:cnfStyle w:val="001000000000" w:firstRow="0" w:lastRow="0" w:firstColumn="1" w:lastColumn="0" w:oddVBand="0" w:evenVBand="0" w:oddHBand="0" w:evenHBand="0" w:firstRowFirstColumn="0" w:firstRowLastColumn="0" w:lastRowFirstColumn="0" w:lastRowLastColumn="0"/>
            <w:tcW w:w="3260" w:type="dxa"/>
            <w:tcBorders>
              <w:top w:val="nil"/>
              <w:right w:val="nil"/>
            </w:tcBorders>
            <w:shd w:val="clear" w:color="auto" w:fill="auto"/>
            <w:tcMar>
              <w:left w:w="107" w:type="dxa"/>
            </w:tcMar>
          </w:tcPr>
          <w:p w:rsidR="002D6E46" w:rsidRDefault="0038131D">
            <w:pPr>
              <w:spacing w:after="0" w:line="240" w:lineRule="auto"/>
            </w:pPr>
            <w:r>
              <w:t>P</w:t>
            </w:r>
            <w:r w:rsidR="002D3E14">
              <w:t>assword</w:t>
            </w:r>
          </w:p>
        </w:tc>
        <w:tc>
          <w:tcPr>
            <w:tcW w:w="3063" w:type="dxa"/>
            <w:tcBorders>
              <w:top w:val="nil"/>
              <w:left w:val="nil"/>
              <w:righ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The password of the user attempting to login.</w:t>
            </w:r>
          </w:p>
        </w:tc>
        <w:tc>
          <w:tcPr>
            <w:tcW w:w="3253" w:type="dxa"/>
            <w:tcBorders>
              <w:top w:val="nil"/>
              <w:lef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password of the only user of this application is </w:t>
            </w:r>
            <w:proofErr w:type="spellStart"/>
            <w:r>
              <w:rPr>
                <w:b/>
              </w:rPr>
              <w:t>FooBar</w:t>
            </w:r>
            <w:proofErr w:type="spellEnd"/>
            <w:r>
              <w:t>.</w:t>
            </w:r>
          </w:p>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p w:rsidR="002D6E46" w:rsidRDefault="002D3E14">
      <w:r>
        <w:t xml:space="preserve">The code to send this information is in a class named </w:t>
      </w:r>
      <w:proofErr w:type="spellStart"/>
      <w:r>
        <w:rPr>
          <w:rFonts w:ascii="Courier New" w:hAnsi="Courier New" w:cs="Courier New"/>
          <w:sz w:val="20"/>
          <w:szCs w:val="20"/>
        </w:rPr>
        <w:t>APIAuthenticationManager</w:t>
      </w:r>
      <w:proofErr w:type="spellEnd"/>
      <w:r>
        <w:t xml:space="preserve">, which resides in the </w:t>
      </w:r>
      <w:r>
        <w:rPr>
          <w:b/>
        </w:rPr>
        <w:t>Client</w:t>
      </w:r>
      <w:r>
        <w:t xml:space="preserve"> project in the package </w:t>
      </w:r>
      <w:proofErr w:type="spellStart"/>
      <w:r>
        <w:rPr>
          <w:rFonts w:ascii="Courier New" w:hAnsi="Courier New" w:cs="Courier New"/>
          <w:sz w:val="20"/>
          <w:szCs w:val="20"/>
        </w:rPr>
        <w:t>bookyard.client</w:t>
      </w:r>
      <w:proofErr w:type="spellEnd"/>
      <w:r>
        <w:t xml:space="preserve"> as shown by the code listing below.</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rFonts w:cs="Courier New"/>
                <w:b/>
                <w:color w:val="FFFFFF" w:themeColor="background1"/>
              </w:rPr>
            </w:pPr>
          </w:p>
          <w:p w:rsidR="002D6E46" w:rsidRDefault="002D3E14">
            <w:pPr>
              <w:spacing w:after="0" w:line="240" w:lineRule="auto"/>
              <w:rPr>
                <w:rFonts w:cs="Courier New"/>
                <w:b/>
                <w:color w:val="FFFFFF" w:themeColor="background1"/>
              </w:rPr>
            </w:pPr>
            <w:r>
              <w:rPr>
                <w:rFonts w:cs="Courier New"/>
                <w:b/>
                <w:color w:val="FFFFFF" w:themeColor="background1"/>
              </w:rPr>
              <w:t xml:space="preserve">Client: </w:t>
            </w:r>
            <w:proofErr w:type="spellStart"/>
            <w:r>
              <w:rPr>
                <w:rFonts w:cs="Courier New"/>
                <w:b/>
                <w:color w:val="FFFFFF" w:themeColor="background1"/>
              </w:rPr>
              <w:t>APIAuthenticationManager</w:t>
            </w:r>
            <w:proofErr w:type="spellEnd"/>
            <w:r>
              <w:rPr>
                <w:rFonts w:cs="Courier New"/>
                <w:b/>
                <w:color w:val="FFFFFF" w:themeColor="background1"/>
              </w:rPr>
              <w:t xml:space="preserve"> class</w:t>
            </w:r>
          </w:p>
          <w:p w:rsidR="002D6E46" w:rsidRDefault="002D6E46">
            <w:pPr>
              <w:spacing w:after="0" w:line="240" w:lineRule="auto"/>
              <w:rPr>
                <w:rFonts w:cs="Courier New"/>
                <w:b/>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bookyard.client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java.util.HashMap</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com.fasterxml.jackson.databind.JavaType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com.fasterxml.jackson.databind.ObjectMapper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io.jsonwebtoken.Jwts</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io.jsonwebtoken.SignatureAlgorithm</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bookyard.contracts.Constants</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bookyard.contracts.IAuthenticationManager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bookyard.contracts.OperationResult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com.fasterxml.jackson.core.type.TypeReference</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APIAuthenticationManager</w:t>
            </w:r>
            <w:proofErr w:type="spellEnd"/>
            <w:r>
              <w:rPr>
                <w:rFonts w:ascii="Courier New" w:hAnsi="Courier New" w:cs="Courier New"/>
                <w:sz w:val="20"/>
                <w:szCs w:val="20"/>
              </w:rPr>
              <w:t xml:space="preserve">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IAuthenticationManager</w:t>
            </w:r>
            <w:proofErr w:type="spellEnd"/>
            <w:r>
              <w:rPr>
                <w:rFonts w:ascii="Courier New" w:hAnsi="Courier New" w:cs="Courier New"/>
                <w:sz w:val="20"/>
                <w:szCs w:val="20"/>
              </w:rPr>
              <w:t>&lt;String&gt;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public fun </w:t>
            </w:r>
            <w:proofErr w:type="spellStart"/>
            <w:r>
              <w:rPr>
                <w:rFonts w:ascii="Courier New" w:hAnsi="Courier New" w:cs="Courier New"/>
                <w:sz w:val="20"/>
                <w:szCs w:val="20"/>
              </w:rPr>
              <w:t>authenticateUser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userName</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String?, password : 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appId</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String?, </w:t>
            </w:r>
            <w:proofErr w:type="spellStart"/>
            <w:r>
              <w:rPr>
                <w:rFonts w:ascii="Courier New" w:hAnsi="Courier New" w:cs="Courier New"/>
                <w:sz w:val="20"/>
                <w:szCs w:val="20"/>
              </w:rPr>
              <w:t>appSecret</w:t>
            </w:r>
            <w:proofErr w:type="spellEnd"/>
            <w:r>
              <w:rPr>
                <w:rFonts w:ascii="Courier New" w:hAnsi="Courier New" w:cs="Courier New"/>
                <w:sz w:val="20"/>
                <w:szCs w:val="20"/>
              </w:rPr>
              <w:t xml:space="preserve"> : String?)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claims : </w:t>
            </w:r>
            <w:proofErr w:type="spellStart"/>
            <w:r>
              <w:rPr>
                <w:rFonts w:ascii="Courier New" w:hAnsi="Courier New" w:cs="Courier New"/>
                <w:sz w:val="20"/>
                <w:szCs w:val="20"/>
              </w:rPr>
              <w:t>HashMap</w:t>
            </w:r>
            <w:proofErr w:type="spellEnd"/>
            <w:r>
              <w:rPr>
                <w:rFonts w:ascii="Courier New" w:hAnsi="Courier New" w:cs="Courier New"/>
                <w:sz w:val="20"/>
                <w:szCs w:val="20"/>
              </w:rPr>
              <w:t xml:space="preserve">&lt;String, Any?&gt; = </w:t>
            </w:r>
            <w:proofErr w:type="spellStart"/>
            <w:r>
              <w:rPr>
                <w:rFonts w:ascii="Courier New" w:hAnsi="Courier New" w:cs="Courier New"/>
                <w:sz w:val="20"/>
                <w:szCs w:val="20"/>
              </w:rPr>
              <w:t>HashMap</w:t>
            </w:r>
            <w:proofErr w:type="spellEnd"/>
            <w:r>
              <w:rPr>
                <w:rFonts w:ascii="Courier New" w:hAnsi="Courier New" w:cs="Courier New"/>
                <w:sz w:val="20"/>
                <w:szCs w:val="20"/>
              </w:rPr>
              <w:t>&lt;String, Any?&gt;();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iss</w:t>
            </w:r>
            <w:proofErr w:type="spellEnd"/>
            <w:r>
              <w:rPr>
                <w:rFonts w:ascii="Courier New" w:hAnsi="Courier New" w:cs="Courier New"/>
                <w:sz w:val="20"/>
                <w:szCs w:val="20"/>
              </w:rPr>
              <w:t xml:space="preserve">", </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claims.put</w:t>
            </w:r>
            <w:proofErr w:type="spellEnd"/>
            <w:r>
              <w:rPr>
                <w:rFonts w:ascii="Courier New" w:hAnsi="Courier New" w:cs="Courier New"/>
                <w:sz w:val="20"/>
                <w:szCs w:val="20"/>
              </w:rPr>
              <w:t>("sub", "</w:t>
            </w:r>
            <w:proofErr w:type="spellStart"/>
            <w:r>
              <w:rPr>
                <w:rFonts w:ascii="Courier New" w:hAnsi="Courier New" w:cs="Courier New"/>
                <w:sz w:val="20"/>
                <w:szCs w:val="20"/>
              </w:rPr>
              <w:t>LoginRequest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claims.put</w:t>
            </w:r>
            <w:proofErr w:type="spellEnd"/>
            <w:r>
              <w:rPr>
                <w:rFonts w:ascii="Courier New" w:hAnsi="Courier New" w:cs="Courier New"/>
                <w:sz w:val="20"/>
                <w:szCs w:val="20"/>
              </w:rPr>
              <w:t>("password", password);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make a </w:t>
            </w:r>
            <w:proofErr w:type="spellStart"/>
            <w:r>
              <w:rPr>
                <w:rFonts w:ascii="Courier New" w:hAnsi="Courier New" w:cs="Courier New"/>
                <w:sz w:val="20"/>
                <w:szCs w:val="20"/>
              </w:rPr>
              <w:t>jwt</w:t>
            </w:r>
            <w:proofErr w:type="spellEnd"/>
            <w:r>
              <w:rPr>
                <w:rFonts w:ascii="Courier New" w:hAnsi="Courier New" w:cs="Courier New"/>
                <w:sz w:val="20"/>
                <w:szCs w:val="20"/>
              </w:rPr>
              <w:t xml:space="preserve"> out of the 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using the </w:t>
            </w:r>
            <w:proofErr w:type="spellStart"/>
            <w:r>
              <w:rPr>
                <w:rFonts w:ascii="Courier New" w:hAnsi="Courier New" w:cs="Courier New"/>
                <w:sz w:val="20"/>
                <w:szCs w:val="20"/>
              </w:rPr>
              <w:t>jjwt</w:t>
            </w:r>
            <w:proofErr w:type="spellEnd"/>
            <w:r>
              <w:rPr>
                <w:rFonts w:ascii="Courier New" w:hAnsi="Courier New" w:cs="Courier New"/>
                <w:sz w:val="20"/>
                <w:szCs w:val="20"/>
              </w:rPr>
              <w:t>/</w:t>
            </w:r>
            <w:proofErr w:type="spellStart"/>
            <w:r>
              <w:rPr>
                <w:rFonts w:ascii="Courier New" w:hAnsi="Courier New" w:cs="Courier New"/>
                <w:sz w:val="20"/>
                <w:szCs w:val="20"/>
              </w:rPr>
              <w:t>jwtk</w:t>
            </w:r>
            <w:proofErr w:type="spellEnd"/>
            <w:r>
              <w:rPr>
                <w:rFonts w:ascii="Courier New" w:hAnsi="Courier New" w:cs="Courier New"/>
                <w:sz w:val="20"/>
                <w:szCs w:val="20"/>
              </w:rPr>
              <w:t xml:space="preserve"> library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jwt</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Jwts.builder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setClaims</w:t>
            </w:r>
            <w:proofErr w:type="spellEnd"/>
            <w:r>
              <w:rPr>
                <w:rFonts w:ascii="Courier New" w:hAnsi="Courier New" w:cs="Courier New"/>
                <w:sz w:val="20"/>
                <w:szCs w:val="20"/>
              </w:rPr>
              <w:t>(claims)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signWith</w:t>
            </w:r>
            <w:proofErr w:type="spellEnd"/>
            <w:r>
              <w:rPr>
                <w:rFonts w:ascii="Courier New" w:hAnsi="Courier New" w:cs="Courier New"/>
                <w:sz w:val="20"/>
                <w:szCs w:val="20"/>
              </w:rPr>
              <w:t xml:space="preserve">(SignatureAlgorithm.HS256,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.compact();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make a POST request sending the </w:t>
            </w:r>
            <w:proofErr w:type="spellStart"/>
            <w:r>
              <w:rPr>
                <w:rFonts w:ascii="Courier New" w:hAnsi="Courier New" w:cs="Courier New"/>
                <w:sz w:val="20"/>
                <w:szCs w:val="20"/>
              </w:rPr>
              <w:t>jwt</w:t>
            </w:r>
            <w:proofErr w:type="spellEnd"/>
            <w:r>
              <w:rPr>
                <w:rFonts w:ascii="Courier New" w:hAnsi="Courier New" w:cs="Courier New"/>
                <w:sz w:val="20"/>
                <w:szCs w:val="20"/>
              </w:rPr>
              <w:t xml:space="preserve"> in the request body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loginUrl</w:t>
            </w:r>
            <w:proofErr w:type="spellEnd"/>
            <w:r>
              <w:rPr>
                <w:rFonts w:ascii="Courier New" w:hAnsi="Courier New" w:cs="Courier New"/>
                <w:sz w:val="20"/>
                <w:szCs w:val="20"/>
              </w:rPr>
              <w:t xml:space="preserve"> : String? = Constants().</w:t>
            </w:r>
            <w:proofErr w:type="spellStart"/>
            <w:r>
              <w:rPr>
                <w:rFonts w:ascii="Courier New" w:hAnsi="Courier New" w:cs="Courier New"/>
                <w:sz w:val="20"/>
                <w:szCs w:val="20"/>
              </w:rPr>
              <w:t>loginUrl</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body : String? =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 "&amp;token=" + </w:t>
            </w:r>
            <w:proofErr w:type="spellStart"/>
            <w:r>
              <w:rPr>
                <w:rFonts w:ascii="Courier New" w:hAnsi="Courier New" w:cs="Courier New"/>
                <w:sz w:val="20"/>
                <w:szCs w:val="20"/>
              </w:rPr>
              <w:t>jwt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responseString</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WebRequest</w:t>
            </w:r>
            <w:proofErr w:type="spellEnd"/>
            <w:r>
              <w:rPr>
                <w:rFonts w:ascii="Courier New" w:hAnsi="Courier New" w:cs="Courier New"/>
                <w:sz w:val="20"/>
                <w:szCs w:val="20"/>
              </w:rPr>
              <w:t>().Post(</w:t>
            </w:r>
            <w:proofErr w:type="spellStart"/>
            <w:r>
              <w:rPr>
                <w:rFonts w:ascii="Courier New" w:hAnsi="Courier New" w:cs="Courier New"/>
                <w:sz w:val="20"/>
                <w:szCs w:val="20"/>
              </w:rPr>
              <w:t>loginUrl</w:t>
            </w:r>
            <w:proofErr w:type="spellEnd"/>
            <w:r>
              <w:rPr>
                <w:rFonts w:ascii="Courier New" w:hAnsi="Courier New" w:cs="Courier New"/>
                <w:sz w:val="20"/>
                <w:szCs w:val="20"/>
              </w:rPr>
              <w:t>, body);</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deserialize the response into an </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mapper.readValue</w:t>
            </w:r>
            <w:proofErr w:type="spellEnd"/>
            <w:r>
              <w:rPr>
                <w:rFonts w:ascii="Courier New" w:hAnsi="Courier New" w:cs="Courier New"/>
                <w:sz w:val="20"/>
                <w:szCs w:val="20"/>
              </w:rPr>
              <w:t>&lt;</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object: </w:t>
            </w:r>
            <w:proofErr w:type="spellStart"/>
            <w:r>
              <w:rPr>
                <w:rFonts w:ascii="Courier New" w:hAnsi="Courier New" w:cs="Courier New"/>
                <w:sz w:val="20"/>
                <w:szCs w:val="20"/>
              </w:rPr>
              <w:t>TypeReference</w:t>
            </w:r>
            <w:proofErr w:type="spellEnd"/>
            <w:r>
              <w:rPr>
                <w:rFonts w:ascii="Courier New" w:hAnsi="Courier New" w:cs="Courier New"/>
                <w:sz w:val="20"/>
                <w:szCs w:val="20"/>
              </w:rPr>
              <w:t>&lt;</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&lt;String&gt;&gt;() {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return that to the caller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roofErr w:type="spellStart"/>
            <w:r>
              <w:rPr>
                <w:rFonts w:ascii="Courier New" w:hAnsi="Courier New" w:cs="Courier New"/>
                <w:sz w:val="20"/>
                <w:szCs w:val="20"/>
              </w:rPr>
              <w:t>ex.message</w:t>
            </w:r>
            <w:proofErr w:type="spellEnd"/>
            <w:r>
              <w:rPr>
                <w:rFonts w:ascii="Courier New" w:hAnsi="Courier New" w:cs="Courier New"/>
                <w:sz w:val="20"/>
                <w:szCs w:val="20"/>
              </w:rPr>
              <w:t>,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The client application uses the open source library </w:t>
      </w:r>
      <w:hyperlink r:id="rId24">
        <w:proofErr w:type="spellStart"/>
        <w:r>
          <w:rPr>
            <w:rStyle w:val="InternetLink"/>
          </w:rPr>
          <w:t>jjwt</w:t>
        </w:r>
        <w:proofErr w:type="spellEnd"/>
        <w:r>
          <w:rPr>
            <w:rStyle w:val="InternetLink"/>
          </w:rPr>
          <w:t>/</w:t>
        </w:r>
        <w:proofErr w:type="spellStart"/>
        <w:r>
          <w:rPr>
            <w:rStyle w:val="InternetLink"/>
          </w:rPr>
          <w:t>jwtk</w:t>
        </w:r>
        <w:proofErr w:type="spellEnd"/>
      </w:hyperlink>
      <w:r>
        <w:t xml:space="preserve"> to make the </w:t>
      </w:r>
      <w:proofErr w:type="spellStart"/>
      <w:r>
        <w:t>Json</w:t>
      </w:r>
      <w:proofErr w:type="spellEnd"/>
      <w:r>
        <w:t xml:space="preserve"> Web Token (JWT). The JWT is then signed with the </w:t>
      </w:r>
      <w:r>
        <w:rPr>
          <w:b/>
        </w:rPr>
        <w:t>application secret</w:t>
      </w:r>
      <w:r>
        <w:t>.</w:t>
      </w:r>
    </w:p>
    <w:p w:rsidR="002D6E46" w:rsidRDefault="002D3E14">
      <w:r>
        <w:t xml:space="preserve">When an OAuth client registers with an OAuth server, it is granted an </w:t>
      </w:r>
      <w:r>
        <w:rPr>
          <w:b/>
        </w:rPr>
        <w:t>application Id</w:t>
      </w:r>
      <w:r>
        <w:t xml:space="preserve"> and </w:t>
      </w:r>
      <w:r>
        <w:rPr>
          <w:b/>
        </w:rPr>
        <w:t>application secret</w:t>
      </w:r>
      <w:r>
        <w:t>. The database that the Web API references, has these values stored for each client.</w:t>
      </w:r>
    </w:p>
    <w:p w:rsidR="002D6E46" w:rsidRDefault="002D3E14">
      <w:r>
        <w:t xml:space="preserve">So that the Web API can know which client sent this request, and fetch its application secret from the database, and use that secret to decrypt the JWT, the client sends in the body of the POST request, its own </w:t>
      </w:r>
      <w:r>
        <w:rPr>
          <w:b/>
        </w:rPr>
        <w:t>application Id</w:t>
      </w:r>
      <w:r>
        <w:t xml:space="preserve"> in addition to the JWT.</w:t>
      </w:r>
    </w:p>
    <w:p w:rsidR="002D6E46" w:rsidRDefault="002D3E14">
      <w:r>
        <w:t xml:space="preserve">The server returns a </w:t>
      </w:r>
      <w:commentRangeStart w:id="258"/>
      <w:del w:id="259" w:author="Sathyaish Chakravarthy" w:date="2016-11-23T16:04:00Z">
        <w:r w:rsidDel="005B5478">
          <w:delText>Json</w:delText>
        </w:r>
        <w:commentRangeEnd w:id="258"/>
        <w:r w:rsidDel="005B5478">
          <w:commentReference w:id="258"/>
        </w:r>
        <w:r w:rsidDel="005B5478">
          <w:delText xml:space="preserve"> </w:delText>
        </w:r>
      </w:del>
      <w:ins w:id="260" w:author="Sathyaish Chakravarthy" w:date="2016-11-23T16:04:00Z">
        <w:r w:rsidR="005B5478">
          <w:t xml:space="preserve">JSON </w:t>
        </w:r>
      </w:ins>
      <w:r>
        <w:t xml:space="preserve">string that is the serialized form of a class named </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w:t>
      </w:r>
      <w:r>
        <w:t xml:space="preserve">. The </w:t>
      </w:r>
      <w:proofErr w:type="spellStart"/>
      <w:r>
        <w:rPr>
          <w:rFonts w:ascii="Courier New" w:hAnsi="Courier New" w:cs="Courier New"/>
          <w:sz w:val="20"/>
          <w:szCs w:val="20"/>
        </w:rPr>
        <w:t>OperationResult</w:t>
      </w:r>
      <w:proofErr w:type="spellEnd"/>
      <w:r>
        <w:rPr>
          <w:rFonts w:ascii="Courier New" w:hAnsi="Courier New" w:cs="Courier New"/>
          <w:sz w:val="20"/>
          <w:szCs w:val="20"/>
        </w:rPr>
        <w:t>&lt;T&gt;</w:t>
      </w:r>
      <w:r>
        <w:t xml:space="preserve"> class is declared in the </w:t>
      </w:r>
      <w:r>
        <w:rPr>
          <w:b/>
        </w:rPr>
        <w:t>Contracts</w:t>
      </w:r>
      <w:r>
        <w:t xml:space="preserve"> module as follows:</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Contracts: </w:t>
            </w:r>
            <w:proofErr w:type="spellStart"/>
            <w:r>
              <w:rPr>
                <w:color w:val="FFFFFF" w:themeColor="background1"/>
              </w:rPr>
              <w:t>OperationResult</w:t>
            </w:r>
            <w:proofErr w:type="spellEnd"/>
            <w:r>
              <w:rPr>
                <w:color w:val="FFFFFF" w:themeColor="background1"/>
              </w:rPr>
              <w:t>&lt;T&gt; class</w:t>
            </w:r>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bookyard.contracts</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com.fasterxml.jackson.annotation.JsonCreator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com.fasterxml.jackson.annotation.JsonProperty</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data class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&lt;T&gt;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JsonCreator</w:t>
            </w:r>
            <w:proofErr w:type="spellEnd"/>
            <w:r>
              <w:rPr>
                <w:rFonts w:ascii="Courier New" w:hAnsi="Courier New" w:cs="Courier New"/>
                <w:sz w:val="20"/>
                <w:szCs w:val="20"/>
              </w:rPr>
              <w:t xml:space="preserve"> constructor(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JsonProperty</w:t>
            </w:r>
            <w:proofErr w:type="spellEnd"/>
            <w:r>
              <w:rPr>
                <w:rFonts w:ascii="Courier New" w:hAnsi="Courier New" w:cs="Courier New"/>
                <w:sz w:val="20"/>
                <w:szCs w:val="20"/>
              </w:rPr>
              <w:t xml:space="preserve">("successful")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successful : Boolean,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w:t>
            </w:r>
            <w:proofErr w:type="spellStart"/>
            <w:r>
              <w:rPr>
                <w:rFonts w:ascii="Courier New" w:hAnsi="Courier New" w:cs="Courier New"/>
                <w:sz w:val="20"/>
                <w:szCs w:val="20"/>
              </w:rPr>
              <w:t>JsonProperty</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errorMessage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errorMessage</w:t>
            </w:r>
            <w:proofErr w:type="spellEnd"/>
            <w:r>
              <w:rPr>
                <w:rFonts w:ascii="Courier New" w:hAnsi="Courier New" w:cs="Courier New"/>
                <w:sz w:val="20"/>
                <w:szCs w:val="20"/>
              </w:rPr>
              <w:t xml:space="preserve"> : String?,</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r>
              <w:rPr>
                <w:rFonts w:ascii="Courier New" w:hAnsi="Courier New" w:cs="Courier New"/>
                <w:sz w:val="20"/>
                <w:szCs w:val="20"/>
              </w:rPr>
              <w:t>JsonProperty</w:t>
            </w:r>
            <w:proofErr w:type="spellEnd"/>
            <w:r>
              <w:rPr>
                <w:rFonts w:ascii="Courier New" w:hAnsi="Courier New" w:cs="Courier New"/>
                <w:sz w:val="20"/>
                <w:szCs w:val="20"/>
              </w:rPr>
              <w:t>(</w:t>
            </w:r>
            <w:proofErr w:type="gramEnd"/>
            <w:r>
              <w:rPr>
                <w:rFonts w:ascii="Courier New" w:hAnsi="Courier New" w:cs="Courier New"/>
                <w:sz w:val="20"/>
                <w:szCs w:val="20"/>
              </w:rPr>
              <w:t xml:space="preserve">"data")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data : T?)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Assuming that the server’s root is at </w:t>
      </w:r>
      <w:hyperlink r:id="rId25">
        <w:r>
          <w:rPr>
            <w:rStyle w:val="InternetLink"/>
          </w:rPr>
          <w:t>https://localhost:8443</w:t>
        </w:r>
      </w:hyperlink>
      <w:r>
        <w:t>, the client sends this request to the following URL:</w:t>
      </w:r>
    </w:p>
    <w:p w:rsidR="002D6E46" w:rsidRDefault="002D3E14">
      <w:r>
        <w:rPr>
          <w:rFonts w:ascii="Courier New" w:hAnsi="Courier New" w:cs="Courier New"/>
          <w:sz w:val="20"/>
          <w:szCs w:val="20"/>
        </w:rPr>
        <w:t xml:space="preserve">HTTP POST </w:t>
      </w:r>
      <w:hyperlink r:id="rId26">
        <w:r>
          <w:rPr>
            <w:rStyle w:val="InternetLink"/>
            <w:rFonts w:ascii="Courier New" w:hAnsi="Courier New" w:cs="Courier New"/>
            <w:sz w:val="20"/>
            <w:szCs w:val="20"/>
          </w:rPr>
          <w:t>https://localhost:8443/login</w:t>
        </w:r>
      </w:hyperlink>
    </w:p>
    <w:p w:rsidR="002D6E46" w:rsidRDefault="002D3E14">
      <w:r>
        <w:t xml:space="preserve">A servlet named </w:t>
      </w:r>
      <w:proofErr w:type="spellStart"/>
      <w:r>
        <w:rPr>
          <w:rFonts w:ascii="Courier New" w:hAnsi="Courier New" w:cs="Courier New"/>
          <w:sz w:val="20"/>
          <w:szCs w:val="20"/>
        </w:rPr>
        <w:t>LoginServlet</w:t>
      </w:r>
      <w:proofErr w:type="spellEnd"/>
      <w:r>
        <w:t xml:space="preserve"> is configured to accept HTTPS requests from this route.</w:t>
      </w:r>
    </w:p>
    <w:p w:rsidR="002D6E46" w:rsidRDefault="002D6E46"/>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 </w:t>
            </w:r>
            <w:proofErr w:type="spellStart"/>
            <w:r>
              <w:rPr>
                <w:color w:val="FFFFFF" w:themeColor="background1"/>
              </w:rPr>
              <w:t>LoginServlet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java.io.IOException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java.util.Date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java.util.HashMap</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javax.servlet.ServletException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javax.servlet.annotation.WebServlet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javax.servlet.http.HttpServlet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javax.servlet.http.HttpServletRequest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javax.servlet.http.HttpServletResponse</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import org.apache.commons.lang3.time.DateUtils;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com.fasterxml.jackson.databind.ObjectMapper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io.jsonwebtoken.Claims</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io.jsonwebtoken.Jws</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io.jsonwebtoken.Jwts</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io.jsonwebtoken.SignatureAlgorithm</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bookyard.contracts.OperationResult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import </w:t>
            </w:r>
            <w:proofErr w:type="spellStart"/>
            <w:r>
              <w:rPr>
                <w:rFonts w:ascii="Courier New" w:hAnsi="Courier New" w:cs="Courier New"/>
                <w:sz w:val="20"/>
                <w:szCs w:val="20"/>
              </w:rPr>
              <w:t>bookyard.contracts.Constants</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bookyard.server.util</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bookyard.contracts.beans</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open class </w:t>
            </w:r>
            <w:proofErr w:type="spellStart"/>
            <w:r>
              <w:rPr>
                <w:rFonts w:ascii="Courier New" w:hAnsi="Courier New" w:cs="Courier New"/>
                <w:sz w:val="20"/>
                <w:szCs w:val="20"/>
              </w:rPr>
              <w:t>LoginServlet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servlet invalidates GET requests on its endpoint by returning a </w:t>
      </w:r>
      <w:r>
        <w:rPr>
          <w:b/>
        </w:rPr>
        <w:t>405</w:t>
      </w:r>
      <w:r>
        <w:t xml:space="preserve">, </w:t>
      </w:r>
      <w:r>
        <w:rPr>
          <w:i/>
        </w:rPr>
        <w:t>bad request / method not allowed</w:t>
      </w:r>
      <w:r>
        <w:t xml:space="preserve"> HTTP status code. This is a security measure to ensure that the JWT and the </w:t>
      </w:r>
      <w:proofErr w:type="spellStart"/>
      <w:r>
        <w:rPr>
          <w:b/>
        </w:rPr>
        <w:t>appId</w:t>
      </w:r>
      <w:proofErr w:type="spellEnd"/>
      <w:r>
        <w:t xml:space="preserve"> are not sent as a part of the URL. Although there is nothing wrong with sending this information in the URL from a security viewpoint, the specification defining URL’s allows a permissible length of 4096 bytes, so it is prudent that the server mandate this information be sent only as an HTTP POST request.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 </w:t>
            </w:r>
            <w:proofErr w:type="spellStart"/>
            <w:r>
              <w:rPr>
                <w:color w:val="FFFFFF" w:themeColor="background1"/>
              </w:rPr>
              <w:t>LoginServlet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open class </w:t>
            </w:r>
            <w:proofErr w:type="spellStart"/>
            <w:r>
              <w:rPr>
                <w:rFonts w:ascii="Courier New" w:hAnsi="Courier New" w:cs="Courier New"/>
                <w:sz w:val="20"/>
                <w:szCs w:val="20"/>
              </w:rPr>
              <w:t>LoginServlet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fun </w:t>
            </w:r>
            <w:proofErr w:type="spellStart"/>
            <w:r>
              <w:rPr>
                <w:rFonts w:ascii="Courier New" w:hAnsi="Courier New" w:cs="Courier New"/>
                <w:sz w:val="20"/>
                <w:szCs w:val="20"/>
              </w:rPr>
              <w:t>doGet</w:t>
            </w:r>
            <w:proofErr w:type="spellEnd"/>
            <w:r>
              <w:rPr>
                <w:rFonts w:ascii="Courier New" w:hAnsi="Courier New" w:cs="Courier New"/>
                <w:sz w:val="20"/>
                <w:szCs w:val="20"/>
              </w:rPr>
              <w:t xml:space="preserve">(request :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msg</w:t>
            </w:r>
            <w:proofErr w:type="spellEnd"/>
            <w:r>
              <w:rPr>
                <w:rFonts w:ascii="Courier New" w:hAnsi="Courier New" w:cs="Courier New"/>
                <w:sz w:val="20"/>
                <w:szCs w:val="20"/>
              </w:rPr>
              <w:t>: String = "HTTP GET method not supported.";</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response.sendError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HttpServletResponse.SC_METHOD_NOT_ALLOWED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msg</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catch (e: </w:t>
            </w:r>
            <w:proofErr w:type="spellStart"/>
            <w:r>
              <w:rPr>
                <w:rFonts w:ascii="Courier New" w:hAnsi="Courier New" w:cs="Courier New"/>
                <w:sz w:val="20"/>
                <w:szCs w:val="20"/>
              </w:rPr>
              <w:t>IOException</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e.printStackTrace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servlet overrides the </w:t>
      </w:r>
      <w:proofErr w:type="spellStart"/>
      <w:r>
        <w:rPr>
          <w:rFonts w:ascii="Courier New" w:hAnsi="Courier New" w:cs="Courier New"/>
          <w:sz w:val="20"/>
          <w:szCs w:val="20"/>
        </w:rPr>
        <w:t>doPost</w:t>
      </w:r>
      <w:proofErr w:type="spellEnd"/>
      <w:r>
        <w:t xml:space="preserve"> method and delegates it to an internal implementation method named </w:t>
      </w:r>
      <w:proofErr w:type="spellStart"/>
      <w:r>
        <w:rPr>
          <w:rFonts w:ascii="Courier New" w:hAnsi="Courier New" w:cs="Courier New"/>
          <w:sz w:val="20"/>
          <w:szCs w:val="20"/>
        </w:rPr>
        <w:t>doPostInternal</w:t>
      </w:r>
      <w:proofErr w:type="spellEnd"/>
      <w:r>
        <w:t>.</w:t>
      </w:r>
    </w:p>
    <w:p w:rsidR="002D6E46" w:rsidRDefault="002D3E14">
      <w:r>
        <w:t xml:space="preserve">In case the parameters received in the request are invalid, an </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w:t>
      </w:r>
      <w:r>
        <w:t xml:space="preserve"> denoting a failure and containing an appropriate error message is sent to the client.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w:t>
            </w:r>
            <w:proofErr w:type="spellStart"/>
            <w:r>
              <w:rPr>
                <w:color w:val="FFFFFF" w:themeColor="background1"/>
              </w:rPr>
              <w:t>LoginServlet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open class </w:t>
            </w:r>
            <w:proofErr w:type="spellStart"/>
            <w:r>
              <w:rPr>
                <w:rFonts w:ascii="Courier New" w:hAnsi="Courier New" w:cs="Courier New"/>
                <w:sz w:val="20"/>
                <w:szCs w:val="20"/>
              </w:rPr>
              <w:t>LoginServlet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fun </w:t>
            </w:r>
            <w:proofErr w:type="spellStart"/>
            <w:r>
              <w:rPr>
                <w:rFonts w:ascii="Courier New" w:hAnsi="Courier New" w:cs="Courier New"/>
                <w:sz w:val="20"/>
                <w:szCs w:val="20"/>
              </w:rPr>
              <w:t>doPost</w:t>
            </w:r>
            <w:proofErr w:type="spellEnd"/>
            <w:r>
              <w:rPr>
                <w:rFonts w:ascii="Courier New" w:hAnsi="Courier New" w:cs="Courier New"/>
                <w:sz w:val="20"/>
                <w:szCs w:val="20"/>
              </w:rPr>
              <w:t xml:space="preserve">(request :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this.doPostInternal</w:t>
            </w:r>
            <w:proofErr w:type="spellEnd"/>
            <w:r>
              <w:rPr>
                <w:rFonts w:ascii="Courier New" w:hAnsi="Courier New" w:cs="Courier New"/>
                <w:sz w:val="20"/>
                <w:szCs w:val="20"/>
              </w:rPr>
              <w:t>(request,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w:t>
            </w:r>
            <w:proofErr w:type="spellStart"/>
            <w:r>
              <w:rPr>
                <w:rFonts w:ascii="Courier New" w:hAnsi="Courier New" w:cs="Courier New"/>
                <w:sz w:val="20"/>
                <w:szCs w:val="20"/>
              </w:rPr>
              <w:t>doPostInternal</w:t>
            </w:r>
            <w:proofErr w:type="spellEnd"/>
            <w:r>
              <w:rPr>
                <w:rFonts w:ascii="Courier New" w:hAnsi="Courier New" w:cs="Courier New"/>
                <w:sz w:val="20"/>
                <w:szCs w:val="20"/>
              </w:rPr>
              <w:t xml:space="preserve">(request: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response: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request.getParameter</w:t>
            </w:r>
            <w:proofErr w:type="spellEnd"/>
            <w:r>
              <w:rPr>
                <w:rFonts w:ascii="Courier New" w:hAnsi="Courier New" w:cs="Courier New"/>
                <w:sz w:val="20"/>
                <w:szCs w:val="20"/>
              </w:rPr>
              <w:t>("</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 null || </w:t>
            </w:r>
            <w:proofErr w:type="spellStart"/>
            <w:r>
              <w:rPr>
                <w:rFonts w:ascii="Courier New" w:hAnsi="Courier New" w:cs="Courier New"/>
                <w:sz w:val="20"/>
                <w:szCs w:val="20"/>
              </w:rPr>
              <w:t>appId.length</w:t>
            </w:r>
            <w:proofErr w:type="spellEnd"/>
            <w:r>
              <w:rPr>
                <w:rFonts w:ascii="Courier New" w:hAnsi="Courier New" w:cs="Courier New"/>
                <w:sz w:val="20"/>
                <w:szCs w:val="20"/>
              </w:rPr>
              <w:t xml:space="preserve">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"Bad Request. Missing </w:t>
            </w:r>
            <w:proofErr w:type="spellStart"/>
            <w:r>
              <w:rPr>
                <w:rFonts w:ascii="Courier New" w:hAnsi="Courier New" w:cs="Courier New"/>
                <w:sz w:val="20"/>
                <w:szCs w:val="20"/>
              </w:rPr>
              <w:t>appId</w:t>
            </w:r>
            <w:proofErr w:type="spellEnd"/>
            <w:r>
              <w:rPr>
                <w:rFonts w:ascii="Courier New" w:hAnsi="Courier New" w:cs="Courier New"/>
                <w:sz w:val="20"/>
                <w:szCs w:val="20"/>
              </w:rPr>
              <w: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Get the application secret for this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from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the database</w:t>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getApplicationSecret</w:t>
            </w:r>
            <w:proofErr w:type="spellEnd"/>
            <w:r>
              <w:rPr>
                <w:rFonts w:ascii="Courier New" w:hAnsi="Courier New" w:cs="Courier New"/>
                <w:sz w:val="20"/>
                <w:szCs w:val="20"/>
              </w:rPr>
              <w:t>(</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appSecret</w:t>
            </w:r>
            <w:proofErr w:type="spellEnd"/>
            <w:r>
              <w:rPr>
                <w:rFonts w:ascii="Courier New" w:hAnsi="Courier New" w:cs="Courier New"/>
                <w:sz w:val="20"/>
                <w:szCs w:val="20"/>
              </w:rPr>
              <w:t xml:space="preserve"> == null || </w:t>
            </w:r>
            <w:proofErr w:type="spellStart"/>
            <w:r>
              <w:rPr>
                <w:rFonts w:ascii="Courier New" w:hAnsi="Courier New" w:cs="Courier New"/>
                <w:sz w:val="20"/>
                <w:szCs w:val="20"/>
              </w:rPr>
              <w:t>appSecret.length</w:t>
            </w:r>
            <w:proofErr w:type="spellEnd"/>
            <w:r>
              <w:rPr>
                <w:rFonts w:ascii="Courier New" w:hAnsi="Courier New" w:cs="Courier New"/>
                <w:sz w:val="20"/>
                <w:szCs w:val="20"/>
              </w:rPr>
              <w:t xml:space="preserve">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"Server error: </w:t>
            </w:r>
            <w:proofErr w:type="spellStart"/>
            <w:r>
              <w:rPr>
                <w:rFonts w:ascii="Courier New" w:hAnsi="Courier New" w:cs="Courier New"/>
                <w:sz w:val="20"/>
                <w:szCs w:val="20"/>
              </w:rPr>
              <w:t>appSecret</w:t>
            </w:r>
            <w:proofErr w:type="spellEnd"/>
            <w:r>
              <w:rPr>
                <w:rFonts w:ascii="Courier New" w:hAnsi="Courier New" w:cs="Courier New"/>
                <w:sz w:val="20"/>
                <w:szCs w:val="20"/>
              </w:rPr>
              <w:t xml:space="preserve"> not set.",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To be continued in the next code snippet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ex.printStackTrace</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roofErr w:type="spellStart"/>
            <w:r>
              <w:rPr>
                <w:rFonts w:ascii="Courier New" w:hAnsi="Courier New" w:cs="Courier New"/>
                <w:sz w:val="20"/>
                <w:szCs w:val="20"/>
              </w:rPr>
              <w:t>ex.message</w:t>
            </w:r>
            <w:proofErr w:type="spellEnd"/>
            <w:r>
              <w:rPr>
                <w:rFonts w:ascii="Courier New" w:hAnsi="Courier New" w:cs="Courier New"/>
                <w:sz w:val="20"/>
                <w:szCs w:val="20"/>
              </w:rPr>
              <w:t>,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pPr>
        <w:spacing w:after="0" w:line="240" w:lineRule="auto"/>
      </w:pPr>
      <w:r>
        <w:t xml:space="preserve">The server then uses the </w:t>
      </w:r>
      <w:proofErr w:type="spellStart"/>
      <w:r>
        <w:t>jjwt</w:t>
      </w:r>
      <w:proofErr w:type="spellEnd"/>
      <w:r>
        <w:t>/</w:t>
      </w:r>
      <w:proofErr w:type="spellStart"/>
      <w:r>
        <w:t>jwtk</w:t>
      </w:r>
      <w:proofErr w:type="spellEnd"/>
      <w:r>
        <w:t xml:space="preserve"> library to decrypt and parse the JWT received. It validates that the request is indeed a login request by checking that the subject (</w:t>
      </w:r>
      <w:r>
        <w:rPr>
          <w:rFonts w:ascii="Courier New" w:hAnsi="Courier New" w:cs="Courier New"/>
          <w:sz w:val="20"/>
          <w:szCs w:val="20"/>
        </w:rPr>
        <w:t>sub</w:t>
      </w:r>
      <w:r>
        <w:t xml:space="preserve">) claim of the JWT has the value </w:t>
      </w:r>
      <w:r>
        <w:rPr>
          <w:rFonts w:ascii="Courier New" w:hAnsi="Courier New" w:cs="Courier New"/>
          <w:sz w:val="20"/>
          <w:szCs w:val="20"/>
        </w:rPr>
        <w:t>“</w:t>
      </w:r>
      <w:proofErr w:type="spellStart"/>
      <w:r>
        <w:rPr>
          <w:rFonts w:ascii="Courier New" w:hAnsi="Courier New" w:cs="Courier New"/>
          <w:sz w:val="20"/>
          <w:szCs w:val="20"/>
        </w:rPr>
        <w:t>LoginRequest</w:t>
      </w:r>
      <w:proofErr w:type="spellEnd"/>
      <w:r>
        <w:rPr>
          <w:rFonts w:ascii="Courier New" w:hAnsi="Courier New" w:cs="Courier New"/>
          <w:sz w:val="20"/>
          <w:szCs w:val="20"/>
        </w:rPr>
        <w:t>”</w:t>
      </w:r>
      <w:r>
        <w:t>.</w:t>
      </w:r>
    </w:p>
    <w:p w:rsidR="002D6E46" w:rsidRDefault="002D6E46">
      <w:pPr>
        <w:spacing w:after="0" w:line="240" w:lineRule="auto"/>
      </w:pP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w:t>
            </w:r>
            <w:proofErr w:type="spellStart"/>
            <w:r>
              <w:rPr>
                <w:color w:val="FFFFFF" w:themeColor="background1"/>
              </w:rPr>
              <w:t>LoginServlet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open class </w:t>
            </w:r>
            <w:proofErr w:type="spellStart"/>
            <w:r>
              <w:rPr>
                <w:rFonts w:ascii="Courier New" w:hAnsi="Courier New" w:cs="Courier New"/>
                <w:sz w:val="20"/>
                <w:szCs w:val="20"/>
              </w:rPr>
              <w:t>LoginServlet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w:t>
            </w:r>
            <w:proofErr w:type="spellStart"/>
            <w:r>
              <w:rPr>
                <w:rFonts w:ascii="Courier New" w:hAnsi="Courier New" w:cs="Courier New"/>
                <w:sz w:val="20"/>
                <w:szCs w:val="20"/>
              </w:rPr>
              <w:t>doPostInternal</w:t>
            </w:r>
            <w:proofErr w:type="spellEnd"/>
            <w:r>
              <w:rPr>
                <w:rFonts w:ascii="Courier New" w:hAnsi="Courier New" w:cs="Courier New"/>
                <w:sz w:val="20"/>
                <w:szCs w:val="20"/>
              </w:rPr>
              <w:t xml:space="preserve">(request: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response: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parse the JWT in the request body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loginRequestJWT</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request.getParameter</w:t>
            </w:r>
            <w:proofErr w:type="spellEnd"/>
            <w:r>
              <w:rPr>
                <w:rFonts w:ascii="Courier New" w:hAnsi="Courier New" w:cs="Courier New"/>
                <w:sz w:val="20"/>
                <w:szCs w:val="20"/>
              </w:rPr>
              <w:t>("token");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jwsClaims</w:t>
            </w:r>
            <w:proofErr w:type="spellEnd"/>
            <w:r>
              <w:rPr>
                <w:rFonts w:ascii="Courier New" w:hAnsi="Courier New" w:cs="Courier New"/>
                <w:sz w:val="20"/>
                <w:szCs w:val="20"/>
              </w:rPr>
              <w:t xml:space="preserve"> : </w:t>
            </w:r>
            <w:proofErr w:type="spellStart"/>
            <w:r>
              <w:rPr>
                <w:rFonts w:ascii="Courier New" w:hAnsi="Courier New" w:cs="Courier New"/>
                <w:sz w:val="20"/>
                <w:szCs w:val="20"/>
              </w:rPr>
              <w:t>Jws</w:t>
            </w:r>
            <w:proofErr w:type="spellEnd"/>
            <w:r>
              <w:rPr>
                <w:rFonts w:ascii="Courier New" w:hAnsi="Courier New" w:cs="Courier New"/>
                <w:sz w:val="20"/>
                <w:szCs w:val="20"/>
              </w:rPr>
              <w:t xml:space="preserve">&lt;Claims&gt;? = </w:t>
            </w:r>
            <w:proofErr w:type="spellStart"/>
            <w:r>
              <w:rPr>
                <w:rFonts w:ascii="Courier New" w:hAnsi="Courier New" w:cs="Courier New"/>
                <w:sz w:val="20"/>
                <w:szCs w:val="20"/>
              </w:rPr>
              <w:t>Jwts.parser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setSigningKey</w:t>
            </w:r>
            <w:proofErr w:type="spellEnd"/>
            <w:r>
              <w:rPr>
                <w:rFonts w:ascii="Courier New" w:hAnsi="Courier New" w:cs="Courier New"/>
                <w:sz w:val="20"/>
                <w:szCs w:val="20"/>
              </w:rPr>
              <w:t>(</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parseClaimsJws</w:t>
            </w:r>
            <w:proofErr w:type="spellEnd"/>
            <w:r>
              <w:rPr>
                <w:rFonts w:ascii="Courier New" w:hAnsi="Courier New" w:cs="Courier New"/>
                <w:sz w:val="20"/>
                <w:szCs w:val="20"/>
              </w:rPr>
              <w:t>(</w:t>
            </w:r>
            <w:proofErr w:type="spellStart"/>
            <w:r>
              <w:rPr>
                <w:rFonts w:ascii="Courier New" w:hAnsi="Courier New" w:cs="Courier New"/>
                <w:sz w:val="20"/>
                <w:szCs w:val="20"/>
              </w:rPr>
              <w:t>loginRequestJWT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jwsClaims</w:t>
            </w:r>
            <w:proofErr w:type="spellEnd"/>
            <w:r>
              <w:rPr>
                <w:rFonts w:ascii="Courier New" w:hAnsi="Courier New" w:cs="Courier New"/>
                <w:sz w:val="20"/>
                <w:szCs w:val="20"/>
              </w:rPr>
              <w:t xml:space="preserve">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"Invalid request: Bad request format.",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body : Claims = </w:t>
            </w:r>
            <w:proofErr w:type="spellStart"/>
            <w:r>
              <w:rPr>
                <w:rFonts w:ascii="Courier New" w:hAnsi="Courier New" w:cs="Courier New"/>
                <w:sz w:val="20"/>
                <w:szCs w:val="20"/>
              </w:rPr>
              <w:t>jwsClaims.getBody</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body.get</w:t>
            </w:r>
            <w:proofErr w:type="spellEnd"/>
            <w:r>
              <w:rPr>
                <w:rFonts w:ascii="Courier New" w:hAnsi="Courier New" w:cs="Courier New"/>
                <w:sz w:val="20"/>
                <w:szCs w:val="20"/>
              </w:rPr>
              <w:t>("sub").</w:t>
            </w:r>
            <w:proofErr w:type="spellStart"/>
            <w:r>
              <w:rPr>
                <w:rFonts w:ascii="Courier New" w:hAnsi="Courier New" w:cs="Courier New"/>
                <w:sz w:val="20"/>
                <w:szCs w:val="20"/>
              </w:rPr>
              <w:t>toString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contentEquals</w:t>
            </w:r>
            <w:proofErr w:type="spellEnd"/>
            <w:r>
              <w:rPr>
                <w:rFonts w:ascii="Courier New" w:hAnsi="Courier New" w:cs="Courier New"/>
                <w:sz w:val="20"/>
                <w:szCs w:val="20"/>
              </w:rPr>
              <w:t>(Constants().JWT_SUBJECT_LOGIN_REQUEST))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"Bad request format. Invalid subject.",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login servlet then reads the user claims from JWT and makes a database look up to authenticate the user ensuring that the user also belongs to the said application with the specified </w:t>
      </w:r>
      <w:proofErr w:type="spellStart"/>
      <w:r>
        <w:rPr>
          <w:rFonts w:ascii="Courier New" w:hAnsi="Courier New" w:cs="Courier New"/>
          <w:sz w:val="20"/>
          <w:szCs w:val="20"/>
        </w:rPr>
        <w:t>appId</w:t>
      </w:r>
      <w:proofErr w:type="spellEnd"/>
      <w:r>
        <w:t xml:space="preserve"> received in the request.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w:t>
            </w:r>
            <w:proofErr w:type="spellStart"/>
            <w:r>
              <w:rPr>
                <w:color w:val="FFFFFF" w:themeColor="background1"/>
              </w:rPr>
              <w:t>LoginServlet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open class </w:t>
            </w:r>
            <w:proofErr w:type="spellStart"/>
            <w:r>
              <w:rPr>
                <w:rFonts w:ascii="Courier New" w:hAnsi="Courier New" w:cs="Courier New"/>
                <w:sz w:val="20"/>
                <w:szCs w:val="20"/>
              </w:rPr>
              <w:t>LoginServlet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w:t>
            </w:r>
            <w:proofErr w:type="spellStart"/>
            <w:r>
              <w:rPr>
                <w:rFonts w:ascii="Courier New" w:hAnsi="Courier New" w:cs="Courier New"/>
                <w:sz w:val="20"/>
                <w:szCs w:val="20"/>
              </w:rPr>
              <w:t>doPostInternal</w:t>
            </w:r>
            <w:proofErr w:type="spellEnd"/>
            <w:r>
              <w:rPr>
                <w:rFonts w:ascii="Courier New" w:hAnsi="Courier New" w:cs="Courier New"/>
                <w:sz w:val="20"/>
                <w:szCs w:val="20"/>
              </w:rPr>
              <w:t xml:space="preserve">(request: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response: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jwsClaims</w:t>
            </w:r>
            <w:proofErr w:type="spellEnd"/>
            <w:r>
              <w:rPr>
                <w:rFonts w:ascii="Courier New" w:hAnsi="Courier New" w:cs="Courier New"/>
                <w:sz w:val="20"/>
                <w:szCs w:val="20"/>
              </w:rPr>
              <w:t xml:space="preserve">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body : Claims = </w:t>
            </w:r>
            <w:proofErr w:type="spellStart"/>
            <w:r>
              <w:rPr>
                <w:rFonts w:ascii="Courier New" w:hAnsi="Courier New" w:cs="Courier New"/>
                <w:sz w:val="20"/>
                <w:szCs w:val="20"/>
              </w:rPr>
              <w:t>jwsClaims.getBody</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get the user name and password from the JWT payload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body.get</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w:t>
            </w:r>
            <w:proofErr w:type="spellStart"/>
            <w:r>
              <w:rPr>
                <w:rFonts w:ascii="Courier New" w:hAnsi="Courier New" w:cs="Courier New"/>
                <w:sz w:val="20"/>
                <w:szCs w:val="20"/>
              </w:rPr>
              <w:t>toString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password : String = </w:t>
            </w:r>
            <w:proofErr w:type="spellStart"/>
            <w:r>
              <w:rPr>
                <w:rFonts w:ascii="Courier New" w:hAnsi="Courier New" w:cs="Courier New"/>
                <w:sz w:val="20"/>
                <w:szCs w:val="20"/>
              </w:rPr>
              <w:t>body.get</w:t>
            </w:r>
            <w:proofErr w:type="spellEnd"/>
            <w:r>
              <w:rPr>
                <w:rFonts w:ascii="Courier New" w:hAnsi="Courier New" w:cs="Courier New"/>
                <w:sz w:val="20"/>
                <w:szCs w:val="20"/>
              </w:rPr>
              <w:t>("password").</w:t>
            </w:r>
            <w:proofErr w:type="spellStart"/>
            <w:r>
              <w:rPr>
                <w:rFonts w:ascii="Courier New" w:hAnsi="Courier New" w:cs="Courier New"/>
                <w:sz w:val="20"/>
                <w:szCs w:val="20"/>
              </w:rPr>
              <w:t>toString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Authenticate the user in the database. Make sure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that a user for the specified </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and password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exists and is a user of an application with the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specified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and that the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indeed has the specified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operationResultOfUser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&lt;User&gt;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DatabaseAuthenticationManager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authenticateUser</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password,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operationResultOfUser.successful</w:t>
            </w:r>
            <w:proofErr w:type="spellEnd"/>
            <w:r>
              <w:rPr>
                <w:rFonts w:ascii="Courier New" w:hAnsi="Courier New" w:cs="Courier New"/>
                <w:sz w:val="20"/>
                <w:szCs w:val="20"/>
              </w:rPr>
              <w:t xml:space="preserve"> == 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operationResultOfUser.errorMessage</w:t>
            </w:r>
            <w:proofErr w:type="spellEnd"/>
            <w:r>
              <w:rPr>
                <w:rFonts w:ascii="Courier New" w:hAnsi="Courier New" w:cs="Courier New"/>
                <w:sz w:val="20"/>
                <w:szCs w:val="20"/>
              </w:rPr>
              <w:t>,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user : User? = </w:t>
            </w:r>
            <w:proofErr w:type="spellStart"/>
            <w:r>
              <w:rPr>
                <w:rFonts w:ascii="Courier New" w:hAnsi="Courier New" w:cs="Courier New"/>
                <w:sz w:val="20"/>
                <w:szCs w:val="20"/>
              </w:rPr>
              <w:t>operationResultOfUser.data</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(user == null)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&lt;String&gt;(false, "Invalid login",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To be continued in the next snippet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Finally, if all adds up, the servlet constructs an access token putting in the user information and an expiry timestamp of one hour from the time the token was generated, and sends the access token as a serialized </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w:t>
      </w:r>
      <w:r>
        <w: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w:t>
            </w:r>
            <w:proofErr w:type="spellStart"/>
            <w:r>
              <w:rPr>
                <w:color w:val="FFFFFF" w:themeColor="background1"/>
              </w:rPr>
              <w:t>LoginServlet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open class </w:t>
            </w:r>
            <w:proofErr w:type="spellStart"/>
            <w:r>
              <w:rPr>
                <w:rFonts w:ascii="Courier New" w:hAnsi="Courier New" w:cs="Courier New"/>
                <w:sz w:val="20"/>
                <w:szCs w:val="20"/>
              </w:rPr>
              <w:t>LoginServlet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private fun </w:t>
            </w:r>
            <w:proofErr w:type="spellStart"/>
            <w:r>
              <w:rPr>
                <w:rFonts w:ascii="Courier New" w:hAnsi="Courier New" w:cs="Courier New"/>
                <w:sz w:val="20"/>
                <w:szCs w:val="20"/>
              </w:rPr>
              <w:t>doPostInternal</w:t>
            </w:r>
            <w:proofErr w:type="spellEnd"/>
            <w:r>
              <w:rPr>
                <w:rFonts w:ascii="Courier New" w:hAnsi="Courier New" w:cs="Courier New"/>
                <w:sz w:val="20"/>
                <w:szCs w:val="20"/>
              </w:rPr>
              <w:t xml:space="preserve">(request: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response: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claims : </w:t>
            </w:r>
            <w:proofErr w:type="spellStart"/>
            <w:r>
              <w:rPr>
                <w:rFonts w:ascii="Courier New" w:hAnsi="Courier New" w:cs="Courier New"/>
                <w:sz w:val="20"/>
                <w:szCs w:val="20"/>
              </w:rPr>
              <w:t>HashMap</w:t>
            </w:r>
            <w:proofErr w:type="spellEnd"/>
            <w:r>
              <w:rPr>
                <w:rFonts w:ascii="Courier New" w:hAnsi="Courier New" w:cs="Courier New"/>
                <w:sz w:val="20"/>
                <w:szCs w:val="20"/>
              </w:rPr>
              <w:t xml:space="preserve">&lt;String, Any?&gt;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HashMap</w:t>
            </w:r>
            <w:proofErr w:type="spellEnd"/>
            <w:r>
              <w:rPr>
                <w:rFonts w:ascii="Courier New" w:hAnsi="Courier New" w:cs="Courier New"/>
                <w:sz w:val="20"/>
                <w:szCs w:val="20"/>
              </w:rPr>
              <w:t>&lt;String, Any?</w:t>
            </w:r>
            <w:proofErr w:type="gramStart"/>
            <w:r>
              <w:rPr>
                <w:rFonts w:ascii="Courier New" w:hAnsi="Courier New" w:cs="Courier New"/>
                <w:sz w:val="20"/>
                <w:szCs w:val="20"/>
              </w:rPr>
              <w:t>&gt;(</w:t>
            </w:r>
            <w:proofErr w:type="gram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iss</w:t>
            </w:r>
            <w:proofErr w:type="spellEnd"/>
            <w:r>
              <w:rPr>
                <w:rFonts w:ascii="Courier New" w:hAnsi="Courier New" w:cs="Courier New"/>
                <w:sz w:val="20"/>
                <w:szCs w:val="20"/>
              </w:rPr>
              <w:t>", "</w:t>
            </w:r>
            <w:proofErr w:type="spellStart"/>
            <w:r>
              <w:rPr>
                <w:rFonts w:ascii="Courier New" w:hAnsi="Courier New" w:cs="Courier New"/>
                <w:sz w:val="20"/>
                <w:szCs w:val="20"/>
              </w:rPr>
              <w:t>Bookyard</w:t>
            </w:r>
            <w:proofErr w:type="spellEnd"/>
            <w:r>
              <w:rPr>
                <w:rFonts w:ascii="Courier New" w:hAnsi="Courier New" w:cs="Courier New"/>
                <w:sz w:val="20"/>
                <w:szCs w:val="20"/>
              </w:rPr>
              <w:t xml:space="preserv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("sub", "</w:t>
            </w:r>
            <w:proofErr w:type="spellStart"/>
            <w:r>
              <w:rPr>
                <w:rFonts w:ascii="Courier New" w:hAnsi="Courier New" w:cs="Courier New"/>
                <w:sz w:val="20"/>
                <w:szCs w:val="20"/>
              </w:rPr>
              <w:t>AccessToken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userId</w:t>
            </w:r>
            <w:proofErr w:type="spellEnd"/>
            <w:r>
              <w:rPr>
                <w:rFonts w:ascii="Courier New" w:hAnsi="Courier New" w:cs="Courier New"/>
                <w:sz w:val="20"/>
                <w:szCs w:val="20"/>
              </w:rPr>
              <w:t>", user.id);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user.userName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fullName</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user.fullName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 xml:space="preserve">("email", </w:t>
            </w:r>
            <w:proofErr w:type="spellStart"/>
            <w:r>
              <w:rPr>
                <w:rFonts w:ascii="Courier New" w:hAnsi="Courier New" w:cs="Courier New"/>
                <w:sz w:val="20"/>
                <w:szCs w:val="20"/>
              </w:rPr>
              <w:t>user.email</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user.appId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applicationTableId</w:t>
            </w:r>
            <w:proofErr w:type="spellEnd"/>
            <w:r>
              <w:rPr>
                <w:rFonts w:ascii="Courier New" w:hAnsi="Courier New" w:cs="Courier New"/>
                <w:sz w:val="20"/>
                <w:szCs w:val="20"/>
              </w:rPr>
              <w:t xml:space="preserve">", </w:t>
            </w:r>
            <w:proofErr w:type="spellStart"/>
            <w:r>
              <w:rPr>
                <w:rFonts w:ascii="Courier New" w:hAnsi="Courier New" w:cs="Courier New"/>
                <w:sz w:val="20"/>
                <w:szCs w:val="20"/>
              </w:rPr>
              <w:t>user.applicationTableId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claims.put</w:t>
            </w:r>
            <w:proofErr w:type="spellEnd"/>
            <w:r>
              <w:rPr>
                <w:rFonts w:ascii="Courier New" w:hAnsi="Courier New" w:cs="Courier New"/>
                <w:sz w:val="20"/>
                <w:szCs w:val="20"/>
              </w:rPr>
              <w:t>("</w:t>
            </w:r>
            <w:proofErr w:type="spellStart"/>
            <w:r>
              <w:rPr>
                <w:rFonts w:ascii="Courier New" w:hAnsi="Courier New" w:cs="Courier New"/>
                <w:sz w:val="20"/>
                <w:szCs w:val="20"/>
              </w:rPr>
              <w:t>generatedTimestamp</w:t>
            </w:r>
            <w:proofErr w:type="spellEnd"/>
            <w:r>
              <w:rPr>
                <w:rFonts w:ascii="Courier New" w:hAnsi="Courier New" w:cs="Courier New"/>
                <w:sz w:val="20"/>
                <w:szCs w:val="20"/>
              </w:rPr>
              <w:t>", Date().time);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expiryDate</w:t>
            </w:r>
            <w:proofErr w:type="spellEnd"/>
            <w:r>
              <w:rPr>
                <w:rFonts w:ascii="Courier New" w:hAnsi="Courier New" w:cs="Courier New"/>
                <w:sz w:val="20"/>
                <w:szCs w:val="20"/>
              </w:rPr>
              <w:t xml:space="preserve"> : Date = </w:t>
            </w:r>
            <w:proofErr w:type="spellStart"/>
            <w:r>
              <w:rPr>
                <w:rFonts w:ascii="Courier New" w:hAnsi="Courier New" w:cs="Courier New"/>
                <w:sz w:val="20"/>
                <w:szCs w:val="20"/>
              </w:rPr>
              <w:t>DateUtils.addHours</w:t>
            </w:r>
            <w:proofErr w:type="spellEnd"/>
            <w:r>
              <w:rPr>
                <w:rFonts w:ascii="Courier New" w:hAnsi="Courier New" w:cs="Courier New"/>
                <w:sz w:val="20"/>
                <w:szCs w:val="20"/>
              </w:rPr>
              <w:t>(Date(), 1);</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make a </w:t>
            </w:r>
            <w:proofErr w:type="spellStart"/>
            <w:r>
              <w:rPr>
                <w:rFonts w:ascii="Courier New" w:hAnsi="Courier New" w:cs="Courier New"/>
                <w:sz w:val="20"/>
                <w:szCs w:val="20"/>
              </w:rPr>
              <w:t>jwt</w:t>
            </w:r>
            <w:proofErr w:type="spellEnd"/>
            <w:r>
              <w:rPr>
                <w:rFonts w:ascii="Courier New" w:hAnsi="Courier New" w:cs="Courier New"/>
                <w:sz w:val="20"/>
                <w:szCs w:val="20"/>
              </w:rPr>
              <w:t xml:space="preserve"> out of the username and password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Jwts.builder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setClaims</w:t>
            </w:r>
            <w:proofErr w:type="spellEnd"/>
            <w:r>
              <w:rPr>
                <w:rFonts w:ascii="Courier New" w:hAnsi="Courier New" w:cs="Courier New"/>
                <w:sz w:val="20"/>
                <w:szCs w:val="20"/>
              </w:rPr>
              <w:t>(claims)</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setExpiration</w:t>
            </w:r>
            <w:proofErr w:type="spellEnd"/>
            <w:r>
              <w:rPr>
                <w:rFonts w:ascii="Courier New" w:hAnsi="Courier New" w:cs="Courier New"/>
                <w:sz w:val="20"/>
                <w:szCs w:val="20"/>
              </w:rPr>
              <w:t>(</w:t>
            </w:r>
            <w:proofErr w:type="spellStart"/>
            <w:r>
              <w:rPr>
                <w:rFonts w:ascii="Courier New" w:hAnsi="Courier New" w:cs="Courier New"/>
                <w:sz w:val="20"/>
                <w:szCs w:val="20"/>
              </w:rPr>
              <w:t>expiryDate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signWith</w:t>
            </w:r>
            <w:proofErr w:type="spellEnd"/>
            <w:r>
              <w:rPr>
                <w:rFonts w:ascii="Courier New" w:hAnsi="Courier New" w:cs="Courier New"/>
                <w:sz w:val="20"/>
                <w:szCs w:val="20"/>
              </w:rPr>
              <w:t xml:space="preserve">(SignatureAlgorithm.HS256,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.compact();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Save the token in the database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saved : Boolean = </w:t>
            </w:r>
            <w:proofErr w:type="spellStart"/>
            <w:r>
              <w:rPr>
                <w:rFonts w:ascii="Courier New" w:hAnsi="Courier New" w:cs="Courier New"/>
                <w:sz w:val="20"/>
                <w:szCs w:val="20"/>
              </w:rPr>
              <w:t>saveOrUpdateAccessToken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user.id, </w:t>
            </w:r>
            <w:proofErr w:type="spellStart"/>
            <w:r>
              <w:rPr>
                <w:rFonts w:ascii="Courier New" w:hAnsi="Courier New" w:cs="Courier New"/>
                <w:sz w:val="20"/>
                <w:szCs w:val="20"/>
              </w:rPr>
              <w:t>user.userName</w:t>
            </w:r>
            <w:proofErr w:type="spellEnd"/>
            <w:proofErr w:type="gramStart"/>
            <w:r>
              <w:rPr>
                <w:rFonts w:ascii="Courier New" w:hAnsi="Courier New" w:cs="Courier New"/>
                <w:sz w:val="20"/>
                <w:szCs w:val="20"/>
              </w:rPr>
              <w:t>!!,</w:t>
            </w:r>
            <w:proofErr w:type="gramEnd"/>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user.applicationTableId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accessToken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expiryDate</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if (!saved)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"Internal server error",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&lt;String&gt;(true, null, </w:t>
            </w:r>
            <w:proofErr w:type="spellStart"/>
            <w:r>
              <w:rPr>
                <w:rFonts w:ascii="Courier New" w:hAnsi="Courier New" w:cs="Courier New"/>
                <w:sz w:val="20"/>
                <w:szCs w:val="20"/>
              </w:rPr>
              <w:t>accessToken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tc>
      </w:tr>
    </w:tbl>
    <w:p w:rsidR="002D6E46" w:rsidRDefault="002D6E46"/>
    <w:p w:rsidR="002D6E46" w:rsidRDefault="002D3E14">
      <w:r>
        <w:t xml:space="preserve">The </w:t>
      </w:r>
      <w:proofErr w:type="spellStart"/>
      <w:r>
        <w:rPr>
          <w:rFonts w:ascii="Courier New" w:hAnsi="Courier New" w:cs="Courier New"/>
          <w:sz w:val="20"/>
          <w:szCs w:val="20"/>
        </w:rPr>
        <w:t>APIAuthenticationManager</w:t>
      </w:r>
      <w:proofErr w:type="spellEnd"/>
      <w:r>
        <w:t xml:space="preserve"> class at the client deserializes the </w:t>
      </w:r>
      <w:commentRangeStart w:id="261"/>
      <w:del w:id="262" w:author="Sathyaish Chakravarthy" w:date="2016-11-23T16:04:00Z">
        <w:r w:rsidDel="00FC4CA8">
          <w:delText>Json</w:delText>
        </w:r>
        <w:commentRangeEnd w:id="261"/>
        <w:r w:rsidDel="00FC4CA8">
          <w:commentReference w:id="261"/>
        </w:r>
        <w:r w:rsidDel="00FC4CA8">
          <w:delText xml:space="preserve"> </w:delText>
        </w:r>
      </w:del>
      <w:proofErr w:type="gramStart"/>
      <w:ins w:id="263" w:author="Sathyaish Chakravarthy" w:date="2016-11-23T16:04:00Z">
        <w:r w:rsidR="00FC4CA8">
          <w:t xml:space="preserve">JSON  </w:t>
        </w:r>
      </w:ins>
      <w:r>
        <w:t>string</w:t>
      </w:r>
      <w:proofErr w:type="gramEnd"/>
      <w:r>
        <w:t xml:space="preserve"> response and gives it to its caller within the client.</w:t>
      </w:r>
    </w:p>
    <w:p w:rsidR="002D6E46" w:rsidRDefault="002D3E14">
      <w:r>
        <w:t xml:space="preserve">The caller is the </w:t>
      </w:r>
      <w:r>
        <w:rPr>
          <w:b/>
        </w:rPr>
        <w:t>Login</w:t>
      </w:r>
      <w:r>
        <w:t xml:space="preserve"> dialog, which checks if the response received is successful, meaning if the user is a valid user, it unpacks the access token from the data property of the </w:t>
      </w:r>
      <w:proofErr w:type="spellStart"/>
      <w:r>
        <w:rPr>
          <w:rFonts w:ascii="Courier New" w:hAnsi="Courier New" w:cs="Courier New"/>
          <w:sz w:val="20"/>
          <w:szCs w:val="20"/>
        </w:rPr>
        <w:t>OperationResult</w:t>
      </w:r>
      <w:proofErr w:type="spellEnd"/>
      <w:r>
        <w:rPr>
          <w:rFonts w:ascii="Courier New" w:hAnsi="Courier New" w:cs="Courier New"/>
          <w:sz w:val="20"/>
          <w:szCs w:val="20"/>
        </w:rPr>
        <w:t>&lt;T&gt;</w:t>
      </w:r>
      <w:r>
        <w:t xml:space="preserve"> object and creates a new window to display the book recommendations. To the book recommendations window’s constructor, it passes the access token. The book recommendation screen needs this access token to make subsequent requests to retrieve the list of book recommendations from the server. It will need to send this access token with every request it makes.</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Client: </w:t>
            </w:r>
            <w:proofErr w:type="spellStart"/>
            <w:r>
              <w:rPr>
                <w:color w:val="FFFFFF" w:themeColor="background1"/>
              </w:rPr>
              <w:t>LoginPane.btnLogin</w:t>
            </w:r>
            <w:proofErr w:type="spellEnd"/>
            <w:r>
              <w:rPr>
                <w:color w:val="FFFFFF" w:themeColor="background1"/>
              </w:rPr>
              <w:t>::</w:t>
            </w:r>
            <w:proofErr w:type="spellStart"/>
            <w:r>
              <w:rPr>
                <w:color w:val="FFFFFF" w:themeColor="background1"/>
              </w:rPr>
              <w:t>actionListener</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proofErr w:type="spellStart"/>
            <w:r>
              <w:rPr>
                <w:rFonts w:ascii="Courier New" w:hAnsi="Courier New" w:cs="Courier New"/>
                <w:sz w:val="20"/>
                <w:szCs w:val="20"/>
              </w:rPr>
              <w:t>btnLogin.addActionListener</w:t>
            </w:r>
            <w:proofErr w:type="spellEnd"/>
            <w:r>
              <w:rPr>
                <w:rFonts w:ascii="Courier New" w:hAnsi="Courier New" w:cs="Courier New"/>
                <w:sz w:val="20"/>
                <w:szCs w:val="20"/>
              </w:rPr>
              <w:t xml:space="preserve">(object : </w:t>
            </w:r>
            <w:proofErr w:type="spellStart"/>
            <w:r>
              <w:rPr>
                <w:rFonts w:ascii="Courier New" w:hAnsi="Courier New" w:cs="Courier New"/>
                <w:sz w:val="20"/>
                <w:szCs w:val="20"/>
              </w:rPr>
              <w:t>ActionListener</w:t>
            </w:r>
            <w:proofErr w:type="spellEnd"/>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 xml:space="preserve">override fun </w:t>
            </w:r>
            <w:proofErr w:type="spellStart"/>
            <w:r>
              <w:rPr>
                <w:rFonts w:ascii="Courier New" w:hAnsi="Courier New" w:cs="Courier New"/>
                <w:sz w:val="20"/>
                <w:szCs w:val="20"/>
              </w:rPr>
              <w:t>actionPerformed</w:t>
            </w:r>
            <w:proofErr w:type="spellEnd"/>
            <w:r>
              <w:rPr>
                <w:rFonts w:ascii="Courier New" w:hAnsi="Courier New" w:cs="Courier New"/>
                <w:sz w:val="20"/>
                <w:szCs w:val="20"/>
              </w:rPr>
              <w:t xml:space="preserve">(e : </w:t>
            </w:r>
            <w:proofErr w:type="spellStart"/>
            <w:r>
              <w:rPr>
                <w:rFonts w:ascii="Courier New" w:hAnsi="Courier New" w:cs="Courier New"/>
                <w:sz w:val="20"/>
                <w:szCs w:val="20"/>
              </w:rPr>
              <w:t>ActionEvent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Send an authentication request to the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authMgr</w:t>
            </w:r>
            <w:proofErr w:type="spellEnd"/>
            <w:r>
              <w:rPr>
                <w:rFonts w:ascii="Courier New" w:hAnsi="Courier New" w:cs="Courier New"/>
                <w:sz w:val="20"/>
                <w:szCs w:val="20"/>
              </w:rPr>
              <w:t xml:space="preserve"> : </w:t>
            </w:r>
            <w:proofErr w:type="spellStart"/>
            <w:r>
              <w:rPr>
                <w:rFonts w:ascii="Courier New" w:hAnsi="Courier New" w:cs="Courier New"/>
                <w:sz w:val="20"/>
                <w:szCs w:val="20"/>
              </w:rPr>
              <w:t>IAuthenticationManager</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APIAuthenticationManager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Get a </w:t>
            </w:r>
            <w:proofErr w:type="spellStart"/>
            <w:r>
              <w:rPr>
                <w:rFonts w:ascii="Courier New" w:hAnsi="Courier New" w:cs="Courier New"/>
                <w:sz w:val="20"/>
                <w:szCs w:val="20"/>
              </w:rPr>
              <w:t>deserialized</w:t>
            </w:r>
            <w:proofErr w:type="spellEnd"/>
            <w:r>
              <w:rPr>
                <w:rFonts w:ascii="Courier New" w:hAnsi="Courier New" w:cs="Courier New"/>
                <w:sz w:val="20"/>
                <w:szCs w:val="20"/>
              </w:rPr>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&lt;String&gt; object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 xml:space="preserve">&lt;String&gt;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authMgr.authenticateUser</w:t>
            </w:r>
            <w:proofErr w:type="spellEnd"/>
            <w:r>
              <w:rPr>
                <w:rFonts w:ascii="Courier New" w:hAnsi="Courier New" w:cs="Courier New"/>
                <w:sz w:val="20"/>
                <w:szCs w:val="20"/>
              </w:rPr>
              <w:t>(</w:t>
            </w:r>
            <w:proofErr w:type="spellStart"/>
            <w:r>
              <w:rPr>
                <w:rFonts w:ascii="Courier New" w:hAnsi="Courier New" w:cs="Courier New"/>
                <w:sz w:val="20"/>
                <w:szCs w:val="20"/>
              </w:rPr>
              <w:t>userName</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password,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w:t>
            </w:r>
            <w:proofErr w:type="spellStart"/>
            <w:r>
              <w:rPr>
                <w:rFonts w:ascii="Courier New" w:hAnsi="Courier New" w:cs="Courier New"/>
                <w:sz w:val="20"/>
                <w:szCs w:val="20"/>
              </w:rPr>
              <w:t>result.successful</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if the user is good, we close the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login dialog and load the new form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containerDialog.setStatusLabel</w:t>
            </w:r>
            <w:proofErr w:type="spellEnd"/>
            <w:r>
              <w:rPr>
                <w:rFonts w:ascii="Courier New" w:hAnsi="Courier New" w:cs="Courier New"/>
                <w:sz w:val="20"/>
                <w:szCs w:val="20"/>
              </w:rPr>
              <w:t xml:space="preserve">(null, </w:t>
            </w:r>
            <w:proofErr w:type="spellStart"/>
            <w:r>
              <w:rPr>
                <w:rFonts w:ascii="Courier New" w:hAnsi="Courier New" w:cs="Courier New"/>
                <w:sz w:val="20"/>
                <w:szCs w:val="20"/>
              </w:rPr>
              <w:t>Color.black</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containerDialog.dispose</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Get the access token from the 'data'</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property of the </w:t>
            </w:r>
            <w:proofErr w:type="spellStart"/>
            <w:r>
              <w:rPr>
                <w:rFonts w:ascii="Courier New" w:hAnsi="Courier New" w:cs="Courier New"/>
                <w:sz w:val="20"/>
                <w:szCs w:val="20"/>
              </w:rPr>
              <w:t>OperationResult</w:t>
            </w:r>
            <w:proofErr w:type="spellEnd"/>
            <w:r>
              <w:rPr>
                <w:rFonts w:ascii="Courier New" w:hAnsi="Courier New" w:cs="Courier New"/>
                <w:sz w:val="20"/>
                <w:szCs w:val="20"/>
              </w:rPr>
              <w:t>&lt;T&gt; object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we received from the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result.data</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Open the book recommendations window</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giving it the access token we received from</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the server. It will need this access token to</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make any subsequent requests to the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bookRecommendationsFrame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JFrame</w:t>
            </w:r>
            <w:proofErr w:type="spellEnd"/>
            <w:r>
              <w:rPr>
                <w:rFonts w:ascii="Courier New" w:hAnsi="Courier New" w:cs="Courier New"/>
                <w:sz w:val="20"/>
                <w:szCs w:val="20"/>
              </w:rPr>
              <w:t xml:space="preserve">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BookRecommendationsFrame</w:t>
            </w:r>
            <w:proofErr w:type="spellEnd"/>
            <w:r>
              <w:rPr>
                <w:rFonts w:ascii="Courier New" w:hAnsi="Courier New" w:cs="Courier New"/>
                <w:sz w:val="20"/>
                <w:szCs w:val="20"/>
              </w:rPr>
              <w:t>(</w:t>
            </w:r>
            <w:proofErr w:type="spellStart"/>
            <w:r>
              <w:rPr>
                <w:rFonts w:ascii="Courier New" w:hAnsi="Courier New" w:cs="Courier New"/>
                <w:sz w:val="20"/>
                <w:szCs w:val="20"/>
              </w:rPr>
              <w:t>accessToken</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bookRecommendationsFrame.setSize</w:t>
            </w:r>
            <w:proofErr w:type="spellEnd"/>
            <w:r>
              <w:rPr>
                <w:rFonts w:ascii="Courier New" w:hAnsi="Courier New" w:cs="Courier New"/>
                <w:sz w:val="20"/>
                <w:szCs w:val="20"/>
              </w:rPr>
              <w:t>(500, 500);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bookRecommendationsFrame.setVisible</w:t>
            </w:r>
            <w:proofErr w:type="spellEnd"/>
            <w:r>
              <w:rPr>
                <w:rFonts w:ascii="Courier New" w:hAnsi="Courier New" w:cs="Courier New"/>
                <w:sz w:val="20"/>
                <w:szCs w:val="20"/>
              </w:rPr>
              <w:t>(true);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otherwise, we display the error message we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received from the API server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containerDialog.setStatusLabel</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result.errorMessage</w:t>
            </w:r>
            <w:proofErr w:type="spellEnd"/>
            <w:r>
              <w:rPr>
                <w:rFonts w:ascii="Courier New" w:hAnsi="Courier New" w:cs="Courier New"/>
                <w:sz w:val="20"/>
                <w:szCs w:val="20"/>
              </w:rPr>
              <w:t xml:space="preserve">, </w:t>
            </w:r>
            <w:proofErr w:type="spellStart"/>
            <w:r>
              <w:rPr>
                <w:rFonts w:ascii="Courier New" w:hAnsi="Courier New" w:cs="Courier New"/>
                <w:sz w:val="20"/>
                <w:szCs w:val="20"/>
              </w:rPr>
              <w:t>Color.red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The book recommendations window puts makes an HTTP post request sending the access token in the HTTP Authorization header and the </w:t>
      </w:r>
      <w:proofErr w:type="spellStart"/>
      <w:r>
        <w:rPr>
          <w:rFonts w:ascii="Courier New" w:hAnsi="Courier New" w:cs="Courier New"/>
          <w:sz w:val="20"/>
          <w:szCs w:val="20"/>
        </w:rPr>
        <w:t>appId</w:t>
      </w:r>
      <w:proofErr w:type="spellEnd"/>
      <w:r>
        <w:t xml:space="preserve"> in the request body. It sends this new request to the recommendations </w:t>
      </w:r>
      <w:proofErr w:type="spellStart"/>
      <w:proofErr w:type="gramStart"/>
      <w:r>
        <w:t>url</w:t>
      </w:r>
      <w:proofErr w:type="spellEnd"/>
      <w:proofErr w:type="gramEnd"/>
      <w:r>
        <w:t xml:space="preserve"> of the Web API. The recommendations </w:t>
      </w:r>
      <w:proofErr w:type="spellStart"/>
      <w:proofErr w:type="gramStart"/>
      <w:r>
        <w:t>url</w:t>
      </w:r>
      <w:proofErr w:type="spellEnd"/>
      <w:proofErr w:type="gramEnd"/>
      <w:r>
        <w:t xml:space="preserve"> is at </w:t>
      </w:r>
      <w:hyperlink r:id="rId27">
        <w:r>
          <w:rPr>
            <w:rStyle w:val="InternetLink"/>
          </w:rPr>
          <w:t>https://localhost:8443/recommend</w:t>
        </w:r>
      </w:hyperlink>
      <w:r>
        <w:t xml:space="preserve"> and is attended to by a servlet named </w:t>
      </w:r>
      <w:proofErr w:type="spellStart"/>
      <w:r>
        <w:rPr>
          <w:b/>
        </w:rPr>
        <w:t>RecommendServlet</w:t>
      </w:r>
      <w:proofErr w:type="spellEnd"/>
      <w:r>
        <w:t>, which we will list later in this document.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Client: </w:t>
            </w:r>
            <w:proofErr w:type="spellStart"/>
            <w:r>
              <w:rPr>
                <w:color w:val="FFFFFF" w:themeColor="background1"/>
              </w:rPr>
              <w:t>BookRecommendationsFrame</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bookyard.client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BookRecommendationsFrame</w:t>
            </w:r>
            <w:proofErr w:type="spellEnd"/>
            <w:r>
              <w:rPr>
                <w:rFonts w:ascii="Courier New" w:hAnsi="Courier New" w:cs="Courier New"/>
                <w:sz w:val="20"/>
                <w:szCs w:val="20"/>
              </w:rPr>
              <w:t>(</w:t>
            </w:r>
            <w:proofErr w:type="spellStart"/>
            <w:r>
              <w:rPr>
                <w:rFonts w:ascii="Courier New" w:hAnsi="Courier New" w:cs="Courier New"/>
                <w:sz w:val="20"/>
                <w:szCs w:val="20"/>
              </w:rPr>
              <w:t>var</w:t>
            </w:r>
            <w:proofErr w:type="spellEnd"/>
            <w:r>
              <w:rPr>
                <w:rFonts w:ascii="Courier New" w:hAnsi="Courier New" w:cs="Courier New"/>
                <w:sz w:val="20"/>
                <w:szCs w:val="20"/>
              </w:rPr>
              <w:t xml:space="preserve"> </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JFrame</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private</w:t>
            </w:r>
            <w:proofErr w:type="gramEnd"/>
            <w:r>
              <w:rPr>
                <w:rFonts w:ascii="Courier New" w:hAnsi="Courier New" w:cs="Courier New"/>
                <w:sz w:val="20"/>
                <w:szCs w:val="20"/>
              </w:rPr>
              <w:t xml:space="preserve"> fun </w:t>
            </w:r>
            <w:proofErr w:type="spellStart"/>
            <w:r>
              <w:rPr>
                <w:rFonts w:ascii="Courier New" w:hAnsi="Courier New" w:cs="Courier New"/>
                <w:sz w:val="20"/>
                <w:szCs w:val="20"/>
              </w:rPr>
              <w:t>getBookRecommendations</w:t>
            </w:r>
            <w:proofErr w:type="spellEnd"/>
            <w:r>
              <w:rPr>
                <w:rFonts w:ascii="Courier New" w:hAnsi="Courier New" w:cs="Courier New"/>
                <w:sz w:val="20"/>
                <w:szCs w:val="20"/>
              </w:rPr>
              <w:t>(</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BookRecommendations</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try</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Get the </w:t>
            </w:r>
            <w:proofErr w:type="spellStart"/>
            <w:r>
              <w:rPr>
                <w:rFonts w:ascii="Courier New" w:hAnsi="Courier New" w:cs="Courier New"/>
                <w:sz w:val="20"/>
                <w:szCs w:val="20"/>
              </w:rPr>
              <w:t>recommendatations</w:t>
            </w:r>
            <w:proofErr w:type="spellEnd"/>
            <w:r>
              <w:rPr>
                <w:rFonts w:ascii="Courier New" w:hAnsi="Courier New" w:cs="Courier New"/>
                <w:sz w:val="20"/>
                <w:szCs w:val="20"/>
              </w:rPr>
              <w:t xml:space="preserve"> </w:t>
            </w:r>
            <w:proofErr w:type="spellStart"/>
            <w:r>
              <w:rPr>
                <w:rFonts w:ascii="Courier New" w:hAnsi="Courier New" w:cs="Courier New"/>
                <w:sz w:val="20"/>
                <w:szCs w:val="20"/>
              </w:rPr>
              <w:t>url</w:t>
            </w:r>
            <w:proofErr w:type="spellEnd"/>
            <w:r>
              <w:rPr>
                <w:rFonts w:ascii="Courier New" w:hAnsi="Courier New" w:cs="Courier New"/>
                <w:sz w:val="20"/>
                <w:szCs w:val="20"/>
              </w:rPr>
              <w:t xml:space="preserve"> to hit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recommendationsUrl</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Constants().</w:t>
            </w:r>
            <w:proofErr w:type="spellStart"/>
            <w:r>
              <w:rPr>
                <w:rFonts w:ascii="Courier New" w:hAnsi="Courier New" w:cs="Courier New"/>
                <w:sz w:val="20"/>
                <w:szCs w:val="20"/>
              </w:rPr>
              <w:t>recommendationsUrl</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t>// construct the authorization header with</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the bearer token / access 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authorizationHeaderKey</w:t>
            </w:r>
            <w:proofErr w:type="spellEnd"/>
            <w:r>
              <w:rPr>
                <w:rFonts w:ascii="Courier New" w:hAnsi="Courier New" w:cs="Courier New"/>
                <w:sz w:val="20"/>
                <w:szCs w:val="20"/>
              </w:rPr>
              <w:t xml:space="preserve"> : String = "Authorization";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authorizationHeaderValue</w:t>
            </w:r>
            <w:proofErr w:type="spellEnd"/>
            <w:r>
              <w:rPr>
                <w:rFonts w:ascii="Courier New" w:hAnsi="Courier New" w:cs="Courier New"/>
                <w:sz w:val="20"/>
                <w:szCs w:val="20"/>
              </w:rPr>
              <w:t xml:space="preserve"> : String = "Bearer ${</w:t>
            </w:r>
            <w:proofErr w:type="spellStart"/>
            <w:r>
              <w:rPr>
                <w:rFonts w:ascii="Courier New" w:hAnsi="Courier New" w:cs="Courier New"/>
                <w:sz w:val="20"/>
                <w:szCs w:val="20"/>
              </w:rPr>
              <w:t>accessToken</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Put the authorization header in the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headers map</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headers : </w:t>
            </w:r>
            <w:proofErr w:type="spellStart"/>
            <w:r>
              <w:rPr>
                <w:rFonts w:ascii="Courier New" w:hAnsi="Courier New" w:cs="Courier New"/>
                <w:sz w:val="20"/>
                <w:szCs w:val="20"/>
              </w:rPr>
              <w:t>MutableMap</w:t>
            </w:r>
            <w:proofErr w:type="spellEnd"/>
            <w:r>
              <w:rPr>
                <w:rFonts w:ascii="Courier New" w:hAnsi="Courier New" w:cs="Courier New"/>
                <w:sz w:val="20"/>
                <w:szCs w:val="20"/>
              </w:rPr>
              <w:t xml:space="preserve">&lt;String, String&gt;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HashMap</w:t>
            </w:r>
            <w:proofErr w:type="spellEnd"/>
            <w:r>
              <w:rPr>
                <w:rFonts w:ascii="Courier New" w:hAnsi="Courier New" w:cs="Courier New"/>
                <w:sz w:val="20"/>
                <w:szCs w:val="20"/>
              </w:rPr>
              <w:t>&lt;String, String&gt;();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headers.put</w:t>
            </w:r>
            <w:proofErr w:type="spellEnd"/>
            <w:r>
              <w:rPr>
                <w:rFonts w:ascii="Courier New" w:hAnsi="Courier New" w:cs="Courier New"/>
                <w:sz w:val="20"/>
                <w:szCs w:val="20"/>
              </w:rPr>
              <w:t>(</w:t>
            </w:r>
            <w:proofErr w:type="spellStart"/>
            <w:r>
              <w:rPr>
                <w:rFonts w:ascii="Courier New" w:hAnsi="Courier New" w:cs="Courier New"/>
                <w:sz w:val="20"/>
                <w:szCs w:val="20"/>
              </w:rPr>
              <w:t>authorizationHeaderKey</w:t>
            </w:r>
            <w:proofErr w:type="spellEnd"/>
            <w:r>
              <w:rPr>
                <w:rFonts w:ascii="Courier New" w:hAnsi="Courier New" w:cs="Courier New"/>
                <w:sz w:val="20"/>
                <w:szCs w:val="20"/>
              </w:rPr>
              <w:t xml:space="preserve">, </w:t>
            </w:r>
            <w:proofErr w:type="spellStart"/>
            <w:r>
              <w:rPr>
                <w:rFonts w:ascii="Courier New" w:hAnsi="Courier New" w:cs="Courier New"/>
                <w:sz w:val="20"/>
                <w:szCs w:val="20"/>
              </w:rPr>
              <w:t>authorizationHeaderValue</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put the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in the body of the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body : String = "</w:t>
            </w:r>
            <w:proofErr w:type="spellStart"/>
            <w:r>
              <w:rPr>
                <w:rFonts w:ascii="Courier New" w:hAnsi="Courier New" w:cs="Courier New"/>
                <w:sz w:val="20"/>
                <w:szCs w:val="20"/>
              </w:rPr>
              <w:t>appId</w:t>
            </w:r>
            <w:proofErr w:type="spellEnd"/>
            <w:r>
              <w:rPr>
                <w:rFonts w:ascii="Courier New" w:hAnsi="Courier New" w:cs="Courier New"/>
                <w:sz w:val="20"/>
                <w:szCs w:val="20"/>
              </w:rPr>
              <w:t>=${</w:t>
            </w:r>
            <w:proofErr w:type="spellStart"/>
            <w:r>
              <w:rPr>
                <w:rFonts w:ascii="Courier New" w:hAnsi="Courier New" w:cs="Courier New"/>
                <w:sz w:val="20"/>
                <w:szCs w:val="20"/>
              </w:rPr>
              <w:t>this.user</w:t>
            </w:r>
            <w:proofErr w:type="spellEnd"/>
            <w:r>
              <w:rPr>
                <w:rFonts w:ascii="Courier New" w:hAnsi="Courier New" w:cs="Courier New"/>
                <w:sz w:val="20"/>
                <w:szCs w:val="20"/>
              </w:rPr>
              <w:t>!!.</w:t>
            </w:r>
            <w:proofErr w:type="spellStart"/>
            <w:proofErr w:type="gramStart"/>
            <w:r>
              <w:rPr>
                <w:rFonts w:ascii="Courier New" w:hAnsi="Courier New" w:cs="Courier New"/>
                <w:sz w:val="20"/>
                <w:szCs w:val="20"/>
              </w:rPr>
              <w:t>appId</w:t>
            </w:r>
            <w:proofErr w:type="spellEnd"/>
            <w:proofErr w:type="gram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Make a POST request to the server's recommendations </w:t>
            </w:r>
            <w:proofErr w:type="spellStart"/>
            <w:r>
              <w:rPr>
                <w:rFonts w:ascii="Courier New" w:hAnsi="Courier New" w:cs="Courier New"/>
                <w:sz w:val="20"/>
                <w:szCs w:val="20"/>
              </w:rPr>
              <w:t>url</w:t>
            </w:r>
            <w:proofErr w:type="spellEnd"/>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with the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in the body and the JWT access token in the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authorization header of the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responseString</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WebRequest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.Post(</w:t>
            </w:r>
            <w:proofErr w:type="spellStart"/>
            <w:r>
              <w:rPr>
                <w:rFonts w:ascii="Courier New" w:hAnsi="Courier New" w:cs="Courier New"/>
                <w:sz w:val="20"/>
                <w:szCs w:val="20"/>
              </w:rPr>
              <w:t>recommendationsUrl</w:t>
            </w:r>
            <w:proofErr w:type="spellEnd"/>
            <w:r>
              <w:rPr>
                <w:rFonts w:ascii="Courier New" w:hAnsi="Courier New" w:cs="Courier New"/>
                <w:sz w:val="20"/>
                <w:szCs w:val="20"/>
              </w:rPr>
              <w:t>, body, headers);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System.out.println</w:t>
            </w:r>
            <w:proofErr w:type="spellEnd"/>
            <w:r>
              <w:rPr>
                <w:rFonts w:ascii="Courier New" w:hAnsi="Courier New" w:cs="Courier New"/>
                <w:sz w:val="20"/>
                <w:szCs w:val="20"/>
              </w:rPr>
              <w:t>(</w:t>
            </w:r>
            <w:proofErr w:type="spellStart"/>
            <w:r>
              <w:rPr>
                <w:rFonts w:ascii="Courier New" w:hAnsi="Courier New" w:cs="Courier New"/>
                <w:sz w:val="20"/>
                <w:szCs w:val="20"/>
              </w:rPr>
              <w:t>responseString</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deserialize the response into an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 xml:space="preserve">&gt;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 xml:space="preserve">            </w:t>
            </w:r>
            <w:proofErr w:type="spellStart"/>
            <w:r>
              <w:rPr>
                <w:rFonts w:ascii="Courier New" w:hAnsi="Courier New" w:cs="Courier New"/>
                <w:sz w:val="20"/>
                <w:szCs w:val="20"/>
              </w:rPr>
              <w:t>mapper.readValue</w:t>
            </w:r>
            <w:proofErr w:type="spellEnd"/>
            <w:r>
              <w:rPr>
                <w:rFonts w:ascii="Courier New" w:hAnsi="Courier New" w:cs="Courier New"/>
                <w:sz w:val="20"/>
                <w:szCs w:val="20"/>
              </w:rPr>
              <w:t>&lt;</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&gt;&gt;(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object :  </w:t>
            </w:r>
            <w:proofErr w:type="spellStart"/>
            <w:r>
              <w:rPr>
                <w:rFonts w:ascii="Courier New" w:hAnsi="Courier New" w:cs="Courier New"/>
                <w:sz w:val="20"/>
                <w:szCs w:val="20"/>
              </w:rPr>
              <w:t>TypeReference</w:t>
            </w:r>
            <w:proofErr w:type="spellEnd"/>
            <w:r>
              <w:rPr>
                <w:rFonts w:ascii="Courier New" w:hAnsi="Courier New" w:cs="Courier New"/>
                <w:sz w:val="20"/>
                <w:szCs w:val="20"/>
              </w:rPr>
              <w:t>&lt;</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&gt;&gt;() {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result.successful</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w:t>
            </w:r>
            <w:proofErr w:type="spellStart"/>
            <w:r>
              <w:rPr>
                <w:rFonts w:ascii="Courier New" w:hAnsi="Courier New" w:cs="Courier New"/>
                <w:sz w:val="20"/>
                <w:szCs w:val="20"/>
              </w:rPr>
              <w:t>result.data</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println</w:t>
            </w:r>
            <w:proofErr w:type="spellEnd"/>
            <w:r>
              <w:rPr>
                <w:rFonts w:ascii="Courier New" w:hAnsi="Courier New" w:cs="Courier New"/>
                <w:sz w:val="20"/>
                <w:szCs w:val="20"/>
              </w:rPr>
              <w:t>(</w:t>
            </w:r>
            <w:proofErr w:type="spellStart"/>
            <w:r>
              <w:rPr>
                <w:rFonts w:ascii="Courier New" w:hAnsi="Courier New" w:cs="Courier New"/>
                <w:sz w:val="20"/>
                <w:szCs w:val="20"/>
              </w:rPr>
              <w:t>result.errorMessage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catch(ex : Exception)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ex.printStackTrace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3E14">
      <w:r>
        <w:t xml:space="preserve">From this point onwards, at the server, an authorization filter filters every request before it reaches any servlet or endpoint other than the </w:t>
      </w:r>
      <w:r>
        <w:rPr>
          <w:b/>
        </w:rPr>
        <w:t>/login</w:t>
      </w:r>
      <w:r>
        <w:t xml:space="preserve"> endpoint.</w:t>
      </w:r>
    </w:p>
    <w:p w:rsidR="002D6E46" w:rsidRDefault="002D3E14">
      <w:r>
        <w:rPr>
          <w:noProof/>
        </w:rPr>
        <w:lastRenderedPageBreak/>
        <mc:AlternateContent>
          <mc:Choice Requires="wps">
            <w:drawing>
              <wp:inline distT="0" distB="0" distL="0" distR="0" wp14:anchorId="327E725F">
                <wp:extent cx="6153785" cy="384238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rcRect l="20036" t="15395" r="15549" b="13060"/>
                        <a:stretch/>
                      </pic:blipFill>
                      <pic:spPr>
                        <a:xfrm>
                          <a:off x="0" y="0"/>
                          <a:ext cx="6153120" cy="384192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stroked="f" style="position:absolute;margin-left:0pt;margin-top:0pt;width:484.45pt;height:302.45pt" wp14:anchorId="327E725F">
                <v:imagedata r:id="rId29" o:detectmouseclick="t"/>
                <w10:wrap type="none"/>
                <v:stroke color="#3465a4" joinstyle="round" endcap="flat"/>
              </v:rect>
            </w:pict>
          </mc:Fallback>
        </mc:AlternateContent>
      </w:r>
    </w:p>
    <w:p w:rsidR="002D6E46" w:rsidRDefault="002D3E14">
      <w:r>
        <w:t>The authorization filter checks for the presence of an access token in the Authorization HTTP header, parses it and validates the token.</w:t>
      </w:r>
    </w:p>
    <w:p w:rsidR="002D6E46" w:rsidRDefault="002D3E14">
      <w:r>
        <w:t xml:space="preserve">If the token is valid, the request is passed to the next filter in the chain of filters and subsequently to its ultimate destination servlet. If not, the filter returns an appropriate error response as an </w:t>
      </w:r>
      <w:proofErr w:type="spellStart"/>
      <w:r>
        <w:rPr>
          <w:rFonts w:ascii="Courier New" w:hAnsi="Courier New" w:cs="Courier New"/>
          <w:sz w:val="20"/>
          <w:szCs w:val="20"/>
        </w:rPr>
        <w:t>OperationResult</w:t>
      </w:r>
      <w:proofErr w:type="spellEnd"/>
      <w:r>
        <w:rPr>
          <w:rFonts w:ascii="Courier New" w:hAnsi="Courier New" w:cs="Courier New"/>
          <w:sz w:val="20"/>
          <w:szCs w:val="20"/>
        </w:rPr>
        <w:t>&lt;T&gt;</w:t>
      </w:r>
      <w:r>
        <w:t>.</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w:t>
            </w:r>
            <w:proofErr w:type="spellStart"/>
            <w:r>
              <w:rPr>
                <w:color w:val="FFFFFF" w:themeColor="background1"/>
              </w:rPr>
              <w:t>AuthorizationFilter</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AuthorizationFilter</w:t>
            </w:r>
            <w:proofErr w:type="spellEnd"/>
            <w:r>
              <w:rPr>
                <w:rFonts w:ascii="Courier New" w:hAnsi="Courier New" w:cs="Courier New"/>
                <w:sz w:val="20"/>
                <w:szCs w:val="20"/>
              </w:rPr>
              <w:t xml:space="preserve"> : Filter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public fun </w:t>
            </w:r>
            <w:proofErr w:type="spellStart"/>
            <w:r>
              <w:rPr>
                <w:rFonts w:ascii="Courier New" w:hAnsi="Courier New" w:cs="Courier New"/>
                <w:sz w:val="20"/>
                <w:szCs w:val="20"/>
              </w:rPr>
              <w:t>doFilter</w:t>
            </w:r>
            <w:proofErr w:type="spellEnd"/>
            <w:r>
              <w:rPr>
                <w:rFonts w:ascii="Courier New" w:hAnsi="Courier New" w:cs="Courier New"/>
                <w:sz w:val="20"/>
                <w:szCs w:val="20"/>
              </w:rPr>
              <w:t xml:space="preserve">(request : </w:t>
            </w:r>
            <w:proofErr w:type="spellStart"/>
            <w:r>
              <w:rPr>
                <w:rFonts w:ascii="Courier New" w:hAnsi="Courier New" w:cs="Courier New"/>
                <w:sz w:val="20"/>
                <w:szCs w:val="20"/>
              </w:rPr>
              <w:t>ServletRequest</w:t>
            </w:r>
            <w:proofErr w:type="spellEnd"/>
            <w:r>
              <w:rPr>
                <w:rFonts w:ascii="Courier New" w:hAnsi="Courier New" w:cs="Courier New"/>
                <w:sz w:val="20"/>
                <w:szCs w:val="20"/>
              </w:rPr>
              <w:t xml:space="preserve">, response : </w:t>
            </w:r>
            <w:proofErr w:type="spellStart"/>
            <w:r>
              <w:rPr>
                <w:rFonts w:ascii="Courier New" w:hAnsi="Courier New" w:cs="Courier New"/>
                <w:sz w:val="20"/>
                <w:szCs w:val="20"/>
              </w:rPr>
              <w:t>ServletResponse</w:t>
            </w:r>
            <w:proofErr w:type="spellEnd"/>
            <w:r>
              <w:rPr>
                <w:rFonts w:ascii="Courier New" w:hAnsi="Courier New" w:cs="Courier New"/>
                <w:sz w:val="20"/>
                <w:szCs w:val="20"/>
              </w:rPr>
              <w:t xml:space="preserve">, chain : </w:t>
            </w:r>
            <w:proofErr w:type="spellStart"/>
            <w:r>
              <w:rPr>
                <w:rFonts w:ascii="Courier New" w:hAnsi="Courier New" w:cs="Courier New"/>
                <w:sz w:val="20"/>
                <w:szCs w:val="20"/>
              </w:rPr>
              <w:t>FilterChain</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 request as </w:t>
            </w:r>
            <w:proofErr w:type="spellStart"/>
            <w:r>
              <w:rPr>
                <w:rFonts w:ascii="Courier New" w:hAnsi="Courier New" w:cs="Courier New"/>
                <w:sz w:val="20"/>
                <w:szCs w:val="20"/>
              </w:rPr>
              <w:t>HttpServletRequest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path : String = </w:t>
            </w:r>
            <w:proofErr w:type="spellStart"/>
            <w:r>
              <w:rPr>
                <w:rFonts w:ascii="Courier New" w:hAnsi="Courier New" w:cs="Courier New"/>
                <w:sz w:val="20"/>
                <w:szCs w:val="20"/>
              </w:rPr>
              <w:t>req.getServletPath</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path.contentEquals</w:t>
            </w:r>
            <w:proofErr w:type="spellEnd"/>
            <w:r>
              <w:rPr>
                <w:rFonts w:ascii="Courier New" w:hAnsi="Courier New" w:cs="Courier New"/>
                <w:sz w:val="20"/>
                <w:szCs w:val="20"/>
              </w:rPr>
              <w:t>("/login"))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else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req.getMethod</w:t>
            </w:r>
            <w:proofErr w:type="spellEnd"/>
            <w:r>
              <w:rPr>
                <w:rFonts w:ascii="Courier New" w:hAnsi="Courier New" w:cs="Courier New"/>
                <w:sz w:val="20"/>
                <w:szCs w:val="20"/>
              </w:rPr>
              <w:t>().</w:t>
            </w:r>
            <w:proofErr w:type="spellStart"/>
            <w:r>
              <w:rPr>
                <w:rFonts w:ascii="Courier New" w:hAnsi="Courier New" w:cs="Courier New"/>
                <w:sz w:val="20"/>
                <w:szCs w:val="20"/>
              </w:rPr>
              <w:t>contentEquals</w:t>
            </w:r>
            <w:proofErr w:type="spellEnd"/>
            <w:r>
              <w:rPr>
                <w:rFonts w:ascii="Courier New" w:hAnsi="Courier New" w:cs="Courier New"/>
                <w:sz w:val="20"/>
                <w:szCs w:val="20"/>
              </w:rPr>
              <w:t>("POST"))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Just check for the presence of the </w:t>
            </w:r>
            <w:proofErr w:type="spellStart"/>
            <w:r>
              <w:rPr>
                <w:rFonts w:ascii="Courier New" w:hAnsi="Courier New" w:cs="Courier New"/>
                <w:sz w:val="20"/>
                <w:szCs w:val="20"/>
              </w:rPr>
              <w:t>accessToken</w:t>
            </w:r>
            <w:proofErr w:type="spellEnd"/>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bearerComponent</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req.getHeader</w:t>
            </w:r>
            <w:proofErr w:type="spellEnd"/>
            <w:r>
              <w:rPr>
                <w:rFonts w:ascii="Courier New" w:hAnsi="Courier New" w:cs="Courier New"/>
                <w:sz w:val="20"/>
                <w:szCs w:val="20"/>
              </w:rPr>
              <w:t>("Authorization");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bearerArray</w:t>
            </w:r>
            <w:proofErr w:type="spellEnd"/>
            <w:r>
              <w:rPr>
                <w:rFonts w:ascii="Courier New" w:hAnsi="Courier New" w:cs="Courier New"/>
                <w:sz w:val="20"/>
                <w:szCs w:val="20"/>
              </w:rPr>
              <w:t xml:space="preserve"> : List&lt;String&gt; = </w:t>
            </w:r>
            <w:proofErr w:type="spellStart"/>
            <w:r>
              <w:rPr>
                <w:rFonts w:ascii="Courier New" w:hAnsi="Courier New" w:cs="Courier New"/>
                <w:sz w:val="20"/>
                <w:szCs w:val="20"/>
              </w:rPr>
              <w:t>bearerComponent.split</w:t>
            </w:r>
            <w:proofErr w:type="spellEnd"/>
            <w:r>
              <w:rPr>
                <w:rFonts w:ascii="Courier New" w:hAnsi="Courier New" w:cs="Courier New"/>
                <w:sz w:val="20"/>
                <w:szCs w:val="20"/>
              </w:rPr>
              <w:t>("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bearerArray</w:t>
            </w:r>
            <w:proofErr w:type="spellEnd"/>
            <w:r>
              <w:rPr>
                <w:rFonts w:ascii="Courier New" w:hAnsi="Courier New" w:cs="Courier New"/>
                <w:sz w:val="20"/>
                <w:szCs w:val="20"/>
              </w:rPr>
              <w:t>[1];</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System.out.println</w:t>
            </w:r>
            <w:proofErr w:type="spellEnd"/>
            <w:r>
              <w:rPr>
                <w:rFonts w:ascii="Courier New" w:hAnsi="Courier New" w:cs="Courier New"/>
                <w:sz w:val="20"/>
                <w:szCs w:val="20"/>
              </w:rPr>
              <w:t>(</w:t>
            </w:r>
            <w:proofErr w:type="spellStart"/>
            <w:r>
              <w:rPr>
                <w:rFonts w:ascii="Courier New" w:hAnsi="Courier New" w:cs="Courier New"/>
                <w:sz w:val="20"/>
                <w:szCs w:val="20"/>
              </w:rPr>
              <w:t>bearerComponent</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System.out.println</w:t>
            </w:r>
            <w:proofErr w:type="spellEnd"/>
            <w:r>
              <w:rPr>
                <w:rFonts w:ascii="Courier New" w:hAnsi="Courier New" w:cs="Courier New"/>
                <w:sz w:val="20"/>
                <w:szCs w:val="20"/>
              </w:rPr>
              <w:t>(</w:t>
            </w:r>
            <w:proofErr w:type="spellStart"/>
            <w:r>
              <w:rPr>
                <w:rFonts w:ascii="Courier New" w:hAnsi="Courier New" w:cs="Courier New"/>
                <w:sz w:val="20"/>
                <w:szCs w:val="20"/>
              </w:rPr>
              <w:t>accessToken</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access token can be decrypted using the </w:t>
            </w:r>
            <w:proofErr w:type="spellStart"/>
            <w:r>
              <w:rPr>
                <w:rFonts w:ascii="Courier New" w:hAnsi="Courier New" w:cs="Courier New"/>
                <w:sz w:val="20"/>
                <w:szCs w:val="20"/>
              </w:rPr>
              <w:t>appId's</w:t>
            </w:r>
            <w:proofErr w:type="spell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req.getParameter</w:t>
            </w:r>
            <w:proofErr w:type="spellEnd"/>
            <w:r>
              <w:rPr>
                <w:rFonts w:ascii="Courier New" w:hAnsi="Courier New" w:cs="Courier New"/>
                <w:sz w:val="20"/>
                <w:szCs w:val="20"/>
              </w:rPr>
              <w:t>("</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 null || </w:t>
            </w:r>
            <w:proofErr w:type="spellStart"/>
            <w:r>
              <w:rPr>
                <w:rFonts w:ascii="Courier New" w:hAnsi="Courier New" w:cs="Courier New"/>
                <w:sz w:val="20"/>
                <w:szCs w:val="20"/>
              </w:rPr>
              <w:t>appId.length</w:t>
            </w:r>
            <w:proofErr w:type="spellEnd"/>
            <w:r>
              <w:rPr>
                <w:rFonts w:ascii="Courier New" w:hAnsi="Courier New" w:cs="Courier New"/>
                <w:sz w:val="20"/>
                <w:szCs w:val="20"/>
              </w:rPr>
              <w:t xml:space="preserve">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xml:space="preserve"> = response as </w:t>
            </w:r>
            <w:proofErr w:type="spellStart"/>
            <w:r>
              <w:rPr>
                <w:rFonts w:ascii="Courier New" w:hAnsi="Courier New" w:cs="Courier New"/>
                <w:sz w:val="20"/>
                <w:szCs w:val="20"/>
              </w:rPr>
              <w:t>HttpServletResponse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resp.sendError</w:t>
            </w:r>
            <w:proofErr w:type="spellEnd"/>
            <w:r>
              <w:rPr>
                <w:rFonts w:ascii="Courier New" w:hAnsi="Courier New" w:cs="Courier New"/>
                <w:sz w:val="20"/>
                <w:szCs w:val="20"/>
              </w:rPr>
              <w:t>(</w:t>
            </w:r>
            <w:proofErr w:type="spellStart"/>
            <w:r>
              <w:rPr>
                <w:rFonts w:ascii="Courier New" w:hAnsi="Courier New" w:cs="Courier New"/>
                <w:sz w:val="20"/>
                <w:szCs w:val="20"/>
              </w:rPr>
              <w:t>HttpServletResponse.SC_BAD_REQUEST</w:t>
            </w:r>
            <w:proofErr w:type="spellEnd"/>
            <w:r>
              <w:rPr>
                <w:rFonts w:ascii="Courier New" w:hAnsi="Courier New" w:cs="Courier New"/>
                <w:sz w:val="20"/>
                <w:szCs w:val="20"/>
              </w:rPr>
              <w:t xml:space="preserve">, "Missing </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getApplicationSecret</w:t>
            </w:r>
            <w:proofErr w:type="spellEnd"/>
            <w:r>
              <w:rPr>
                <w:rFonts w:ascii="Courier New" w:hAnsi="Courier New" w:cs="Courier New"/>
                <w:sz w:val="20"/>
                <w:szCs w:val="20"/>
              </w:rPr>
              <w:t>(</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appSecret</w:t>
            </w:r>
            <w:proofErr w:type="spellEnd"/>
            <w:r>
              <w:rPr>
                <w:rFonts w:ascii="Courier New" w:hAnsi="Courier New" w:cs="Courier New"/>
                <w:sz w:val="20"/>
                <w:szCs w:val="20"/>
              </w:rPr>
              <w:t xml:space="preserve"> == null || </w:t>
            </w:r>
            <w:proofErr w:type="spellStart"/>
            <w:r>
              <w:rPr>
                <w:rFonts w:ascii="Courier New" w:hAnsi="Courier New" w:cs="Courier New"/>
                <w:sz w:val="20"/>
                <w:szCs w:val="20"/>
              </w:rPr>
              <w:t>appSecret.length</w:t>
            </w:r>
            <w:proofErr w:type="spellEnd"/>
            <w:r>
              <w:rPr>
                <w:rFonts w:ascii="Courier New" w:hAnsi="Courier New" w:cs="Courier New"/>
                <w:sz w:val="20"/>
                <w:szCs w:val="20"/>
              </w:rPr>
              <w:t xml:space="preserve"> == 0)</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xml:space="preserve"> = response as </w:t>
            </w:r>
            <w:proofErr w:type="spellStart"/>
            <w:r>
              <w:rPr>
                <w:rFonts w:ascii="Courier New" w:hAnsi="Courier New" w:cs="Courier New"/>
                <w:sz w:val="20"/>
                <w:szCs w:val="20"/>
              </w:rPr>
              <w:t>HttpServletResponse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resp.sendError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HttpServletResponse.SC_BAD_REQUEST</w:t>
            </w:r>
            <w:proofErr w:type="spellEnd"/>
            <w:r>
              <w:rPr>
                <w:rFonts w:ascii="Courier New" w:hAnsi="Courier New" w:cs="Courier New"/>
                <w:sz w:val="20"/>
                <w:szCs w:val="20"/>
              </w:rPr>
              <w:t xml:space="preserve">, "Invalid </w:t>
            </w:r>
            <w:proofErr w:type="spellStart"/>
            <w:r>
              <w:rPr>
                <w:rFonts w:ascii="Courier New" w:hAnsi="Courier New" w:cs="Courier New"/>
                <w:sz w:val="20"/>
                <w:szCs w:val="20"/>
              </w:rPr>
              <w:t>appId</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user : User? = </w:t>
            </w:r>
            <w:proofErr w:type="spellStart"/>
            <w:r>
              <w:rPr>
                <w:rFonts w:ascii="Courier New" w:hAnsi="Courier New" w:cs="Courier New"/>
                <w:sz w:val="20"/>
                <w:szCs w:val="20"/>
              </w:rPr>
              <w:t>this.getUserFromAccessToken</w:t>
            </w:r>
            <w:proofErr w:type="spellEnd"/>
            <w:r>
              <w:rPr>
                <w:rFonts w:ascii="Courier New" w:hAnsi="Courier New" w:cs="Courier New"/>
                <w:sz w:val="20"/>
                <w:szCs w:val="20"/>
              </w:rPr>
              <w:t>(</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(user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xml:space="preserve"> = response as </w:t>
            </w:r>
            <w:proofErr w:type="spellStart"/>
            <w:r>
              <w:rPr>
                <w:rFonts w:ascii="Courier New" w:hAnsi="Courier New" w:cs="Courier New"/>
                <w:sz w:val="20"/>
                <w:szCs w:val="20"/>
              </w:rPr>
              <w:t>HttpServletResponse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resp.sendError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HttpServletResponse.SC_BAD_REQUEST</w:t>
            </w:r>
            <w:proofErr w:type="spellEnd"/>
            <w:r>
              <w:rPr>
                <w:rFonts w:ascii="Courier New" w:hAnsi="Courier New" w:cs="Courier New"/>
                <w:sz w:val="20"/>
                <w:szCs w:val="20"/>
              </w:rPr>
              <w:t>, "Invalid access 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that a row exists against the </w:t>
            </w:r>
            <w:proofErr w:type="spellStart"/>
            <w:r>
              <w:rPr>
                <w:rFonts w:ascii="Courier New" w:hAnsi="Courier New" w:cs="Courier New"/>
                <w:sz w:val="20"/>
                <w:szCs w:val="20"/>
              </w:rPr>
              <w:t>userId</w:t>
            </w:r>
            <w:proofErr w:type="spellEnd"/>
            <w:r>
              <w:rPr>
                <w:rFonts w:ascii="Courier New" w:hAnsi="Courier New" w:cs="Courier New"/>
                <w:sz w:val="20"/>
                <w:szCs w:val="20"/>
              </w:rPr>
              <w:t xml:space="preserve"> obtained from the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access token in the access token table and that the token hasn't expired.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valid : Boolean = </w:t>
            </w:r>
            <w:proofErr w:type="spellStart"/>
            <w:r>
              <w:rPr>
                <w:rFonts w:ascii="Courier New" w:hAnsi="Courier New" w:cs="Courier New"/>
                <w:sz w:val="20"/>
                <w:szCs w:val="20"/>
              </w:rPr>
              <w:t>validateAccessToken</w:t>
            </w:r>
            <w:proofErr w:type="spellEnd"/>
            <w:r>
              <w:rPr>
                <w:rFonts w:ascii="Courier New" w:hAnsi="Courier New" w:cs="Courier New"/>
                <w:sz w:val="20"/>
                <w:szCs w:val="20"/>
              </w:rPr>
              <w:t xml:space="preserve">(user.id, </w:t>
            </w:r>
            <w:proofErr w:type="spellStart"/>
            <w:r>
              <w:rPr>
                <w:rFonts w:ascii="Courier New" w:hAnsi="Courier New" w:cs="Courier New"/>
                <w:sz w:val="20"/>
                <w:szCs w:val="20"/>
              </w:rPr>
              <w:t>appId</w:t>
            </w:r>
            <w:proofErr w:type="spellEnd"/>
            <w:r>
              <w:rPr>
                <w:rFonts w:ascii="Courier New" w:hAnsi="Courier New" w:cs="Courier New"/>
                <w:sz w:val="20"/>
                <w:szCs w:val="20"/>
              </w:rPr>
              <w:t xml:space="preserve">, </w:t>
            </w:r>
            <w:proofErr w:type="spellStart"/>
            <w:r>
              <w:rPr>
                <w:rFonts w:ascii="Courier New" w:hAnsi="Courier New" w:cs="Courier New"/>
                <w:sz w:val="20"/>
                <w:szCs w:val="20"/>
              </w:rPr>
              <w:t>accessToken</w:t>
            </w:r>
            <w:proofErr w:type="spellEnd"/>
            <w:r>
              <w:rPr>
                <w:rFonts w:ascii="Courier New" w:hAnsi="Courier New" w:cs="Courier New"/>
                <w:sz w:val="20"/>
                <w:szCs w:val="20"/>
              </w:rPr>
              <w:t xml:space="preserve">, </w:t>
            </w:r>
            <w:proofErr w:type="spellStart"/>
            <w:r>
              <w:rPr>
                <w:rFonts w:ascii="Courier New" w:hAnsi="Courier New" w:cs="Courier New"/>
                <w:sz w:val="20"/>
                <w:szCs w:val="20"/>
              </w:rPr>
              <w:t>appSecret</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(!valid)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resp</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xml:space="preserve"> = response as </w:t>
            </w:r>
            <w:proofErr w:type="spellStart"/>
            <w:r>
              <w:rPr>
                <w:rFonts w:ascii="Courier New" w:hAnsi="Courier New" w:cs="Courier New"/>
                <w:sz w:val="20"/>
                <w:szCs w:val="20"/>
              </w:rPr>
              <w:t>HttpServletResponse</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resp.sendError</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HttpServletResponse.SC_BAD_REQUEST</w:t>
            </w:r>
            <w:proofErr w:type="spellEnd"/>
            <w:r>
              <w:rPr>
                <w:rFonts w:ascii="Courier New" w:hAnsi="Courier New" w:cs="Courier New"/>
                <w:sz w:val="20"/>
                <w:szCs w:val="20"/>
              </w:rPr>
              <w:t>, "Expired access token.");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req.setAttribute</w:t>
            </w:r>
            <w:proofErr w:type="spellEnd"/>
            <w:r>
              <w:rPr>
                <w:rFonts w:ascii="Courier New" w:hAnsi="Courier New" w:cs="Courier New"/>
                <w:sz w:val="20"/>
                <w:szCs w:val="20"/>
              </w:rPr>
              <w:t>("User", user);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chain.doFilter</w:t>
            </w:r>
            <w:proofErr w:type="spellEnd"/>
            <w:r>
              <w:rPr>
                <w:rFonts w:ascii="Courier New" w:hAnsi="Courier New" w:cs="Courier New"/>
                <w:sz w:val="20"/>
                <w:szCs w:val="20"/>
              </w:rPr>
              <w:t>(request, response);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pPr>
            <w:r>
              <w:rPr>
                <w:rFonts w:ascii="Courier New" w:hAnsi="Courier New" w:cs="Courier New"/>
                <w:sz w:val="20"/>
                <w:szCs w:val="20"/>
              </w:rPr>
              <w:t>}</w:t>
            </w:r>
          </w:p>
        </w:tc>
      </w:tr>
    </w:tbl>
    <w:p w:rsidR="002D6E46" w:rsidRDefault="002D6E46"/>
    <w:p w:rsidR="002D6E46" w:rsidRDefault="002D3E14">
      <w:r>
        <w:t xml:space="preserve">The recommendations servlet embodied in the class </w:t>
      </w:r>
      <w:proofErr w:type="spellStart"/>
      <w:r>
        <w:rPr>
          <w:rFonts w:ascii="Courier New" w:hAnsi="Courier New" w:cs="Courier New"/>
          <w:sz w:val="20"/>
          <w:szCs w:val="20"/>
        </w:rPr>
        <w:t>RecommendServlet</w:t>
      </w:r>
      <w:proofErr w:type="spellEnd"/>
      <w:r>
        <w:t xml:space="preserve"> does not need to validate the request for the presence of an access token. It simply does what it is meant to do – return the list of recommendations based on a user’s likes. It does this by looking up the database.</w:t>
      </w:r>
    </w:p>
    <w:tbl>
      <w:tblPr>
        <w:tblStyle w:val="TableGrid"/>
        <w:tblW w:w="9576" w:type="dxa"/>
        <w:tblLook w:val="04A0" w:firstRow="1" w:lastRow="0" w:firstColumn="1" w:lastColumn="0" w:noHBand="0" w:noVBand="1"/>
      </w:tblPr>
      <w:tblGrid>
        <w:gridCol w:w="9576"/>
      </w:tblGrid>
      <w:tr w:rsidR="002D6E46">
        <w:tc>
          <w:tcPr>
            <w:tcW w:w="9576" w:type="dxa"/>
            <w:shd w:val="clear" w:color="auto" w:fill="404040" w:themeFill="text1" w:themeFillTint="BF"/>
            <w:tcMar>
              <w:left w:w="108" w:type="dxa"/>
            </w:tcMar>
          </w:tcPr>
          <w:p w:rsidR="002D6E46" w:rsidRDefault="002D6E46">
            <w:pPr>
              <w:spacing w:after="0" w:line="240" w:lineRule="auto"/>
              <w:rPr>
                <w:color w:val="FFFFFF" w:themeColor="background1"/>
              </w:rPr>
            </w:pPr>
          </w:p>
          <w:p w:rsidR="002D6E46" w:rsidRDefault="002D3E14">
            <w:pPr>
              <w:spacing w:after="0" w:line="240" w:lineRule="auto"/>
              <w:rPr>
                <w:color w:val="FFFFFF" w:themeColor="background1"/>
              </w:rPr>
            </w:pPr>
            <w:r>
              <w:rPr>
                <w:color w:val="FFFFFF" w:themeColor="background1"/>
              </w:rPr>
              <w:t xml:space="preserve">Server: </w:t>
            </w:r>
            <w:proofErr w:type="spellStart"/>
            <w:r>
              <w:rPr>
                <w:color w:val="FFFFFF" w:themeColor="background1"/>
              </w:rPr>
              <w:t>RecommendServlet</w:t>
            </w:r>
            <w:proofErr w:type="spellEnd"/>
          </w:p>
          <w:p w:rsidR="002D6E46" w:rsidRDefault="002D6E46">
            <w:pPr>
              <w:spacing w:after="0" w:line="240" w:lineRule="auto"/>
              <w:rPr>
                <w:color w:val="FFFFFF" w:themeColor="background1"/>
              </w:rPr>
            </w:pPr>
          </w:p>
        </w:tc>
      </w:tr>
      <w:tr w:rsidR="002D6E46">
        <w:tc>
          <w:tcPr>
            <w:tcW w:w="9576" w:type="dxa"/>
            <w:shd w:val="clear" w:color="auto" w:fill="auto"/>
            <w:tcMar>
              <w:left w:w="108" w:type="dxa"/>
            </w:tcMar>
          </w:tcPr>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package </w:t>
            </w:r>
            <w:proofErr w:type="spellStart"/>
            <w:r>
              <w:rPr>
                <w:rFonts w:ascii="Courier New" w:hAnsi="Courier New" w:cs="Courier New"/>
                <w:sz w:val="20"/>
                <w:szCs w:val="20"/>
              </w:rPr>
              <w:t>bookyard.server</w:t>
            </w:r>
            <w:proofErr w:type="spellEnd"/>
            <w:r>
              <w:rPr>
                <w:rFonts w:ascii="Courier New" w:hAnsi="Courier New" w:cs="Courier New"/>
                <w:sz w:val="20"/>
                <w:szCs w:val="20"/>
              </w:rPr>
              <w:t>;</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WebServlet</w:t>
            </w:r>
            <w:proofErr w:type="spellEnd"/>
            <w:r>
              <w:rPr>
                <w:rFonts w:ascii="Courier New" w:hAnsi="Courier New" w:cs="Courier New"/>
                <w:sz w:val="20"/>
                <w:szCs w:val="20"/>
              </w:rPr>
              <w:t>("/recommend")</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public class </w:t>
            </w:r>
            <w:proofErr w:type="spellStart"/>
            <w:r>
              <w:rPr>
                <w:rFonts w:ascii="Courier New" w:hAnsi="Courier New" w:cs="Courier New"/>
                <w:sz w:val="20"/>
                <w:szCs w:val="20"/>
              </w:rPr>
              <w:t>RecommendServlet</w:t>
            </w:r>
            <w:proofErr w:type="spellEnd"/>
            <w:r>
              <w:rPr>
                <w:rFonts w:ascii="Courier New" w:hAnsi="Courier New" w:cs="Courier New"/>
                <w:sz w:val="20"/>
                <w:szCs w:val="20"/>
              </w:rPr>
              <w:t xml:space="preserve"> : </w:t>
            </w:r>
            <w:proofErr w:type="spellStart"/>
            <w:r>
              <w:rPr>
                <w:rFonts w:ascii="Courier New" w:hAnsi="Courier New" w:cs="Courier New"/>
                <w:sz w:val="20"/>
                <w:szCs w:val="20"/>
              </w:rPr>
              <w:t>HttpServlet</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override protected fun </w:t>
            </w:r>
            <w:proofErr w:type="spellStart"/>
            <w:r>
              <w:rPr>
                <w:rFonts w:ascii="Courier New" w:hAnsi="Courier New" w:cs="Courier New"/>
                <w:sz w:val="20"/>
                <w:szCs w:val="20"/>
              </w:rPr>
              <w:t>doPost</w:t>
            </w:r>
            <w:proofErr w:type="spellEnd"/>
            <w:r>
              <w:rPr>
                <w:rFonts w:ascii="Courier New" w:hAnsi="Courier New" w:cs="Courier New"/>
                <w:sz w:val="20"/>
                <w:szCs w:val="20"/>
              </w:rPr>
              <w:t xml:space="preserve">(request : </w:t>
            </w:r>
            <w:proofErr w:type="spellStart"/>
            <w:r>
              <w:rPr>
                <w:rFonts w:ascii="Courier New" w:hAnsi="Courier New" w:cs="Courier New"/>
                <w:sz w:val="20"/>
                <w:szCs w:val="20"/>
              </w:rPr>
              <w:t>HttpServletRequest</w:t>
            </w:r>
            <w:proofErr w:type="spellEnd"/>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t xml:space="preserve">response : </w:t>
            </w:r>
            <w:proofErr w:type="spellStart"/>
            <w:r>
              <w:rPr>
                <w:rFonts w:ascii="Courier New" w:hAnsi="Courier New" w:cs="Courier New"/>
                <w:sz w:val="20"/>
                <w:szCs w:val="20"/>
              </w:rPr>
              <w:t>HttpServletResponse</w:t>
            </w:r>
            <w:proofErr w:type="spellEnd"/>
            <w:r>
              <w:rPr>
                <w:rFonts w:ascii="Courier New" w:hAnsi="Courier New" w:cs="Courier New"/>
                <w:sz w:val="20"/>
                <w:szCs w:val="20"/>
              </w:rPr>
              <w:t>)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user : User? = request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getAttribute</w:t>
            </w:r>
            <w:proofErr w:type="spellEnd"/>
            <w:r>
              <w:rPr>
                <w:rFonts w:ascii="Courier New" w:hAnsi="Courier New" w:cs="Courier New"/>
                <w:sz w:val="20"/>
                <w:szCs w:val="20"/>
              </w:rPr>
              <w:t>("User") as User;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(user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 return an error</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Get recommendations from the database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based on the user's likes, which are also</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in the database</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val</w:t>
            </w:r>
            <w:proofErr w:type="spellEnd"/>
            <w:proofErr w:type="gramEnd"/>
            <w:r>
              <w:rPr>
                <w:rFonts w:ascii="Courier New" w:hAnsi="Courier New" w:cs="Courier New"/>
                <w:sz w:val="20"/>
                <w:szCs w:val="20"/>
              </w:rPr>
              <w:t xml:space="preserve"> recommendations : </w:t>
            </w:r>
            <w:proofErr w:type="spellStart"/>
            <w:r>
              <w:rPr>
                <w:rFonts w:ascii="Courier New" w:hAnsi="Courier New" w:cs="Courier New"/>
                <w:sz w:val="20"/>
                <w:szCs w:val="20"/>
              </w:rPr>
              <w:t>BookRecommendations</w:t>
            </w:r>
            <w:proofErr w:type="spellEnd"/>
            <w:r>
              <w:rPr>
                <w:rFonts w:ascii="Courier New" w:hAnsi="Courier New" w:cs="Courier New"/>
                <w:sz w:val="20"/>
                <w:szCs w:val="20"/>
              </w:rPr>
              <w:t xml:space="preserve">?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getBookRecommendations</w:t>
            </w:r>
            <w:proofErr w:type="spellEnd"/>
            <w:r>
              <w:rPr>
                <w:rFonts w:ascii="Courier New" w:hAnsi="Courier New" w:cs="Courier New"/>
                <w:sz w:val="20"/>
                <w:szCs w:val="20"/>
              </w:rPr>
              <w:t>(user);</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if (recommendations == null)</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println</w:t>
            </w:r>
            <w:proofErr w:type="spellEnd"/>
            <w:r>
              <w:rPr>
                <w:rFonts w:ascii="Courier New" w:hAnsi="Courier New" w:cs="Courier New"/>
                <w:sz w:val="20"/>
                <w:szCs w:val="20"/>
              </w:rPr>
              <w:t>(</w:t>
            </w:r>
            <w:proofErr w:type="gramEnd"/>
            <w:r>
              <w:rPr>
                <w:rFonts w:ascii="Courier New" w:hAnsi="Courier New" w:cs="Courier New"/>
                <w:sz w:val="20"/>
                <w:szCs w:val="20"/>
              </w:rPr>
              <w:t>"Failed to retrieve user's book recommendations from the database.");</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 xml:space="preserve">&gt;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 xml:space="preserve">&gt;(false,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"Internal Server Error", null);</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result : </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 xml:space="preserve">&gt; =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roofErr w:type="spellStart"/>
            <w:r>
              <w:rPr>
                <w:rFonts w:ascii="Courier New" w:hAnsi="Courier New" w:cs="Courier New"/>
                <w:sz w:val="20"/>
                <w:szCs w:val="20"/>
              </w:rPr>
              <w:t>OperationResult</w:t>
            </w:r>
            <w:proofErr w:type="spellEnd"/>
            <w:r>
              <w:rPr>
                <w:rFonts w:ascii="Courier New" w:hAnsi="Courier New" w:cs="Courier New"/>
                <w:sz w:val="20"/>
                <w:szCs w:val="20"/>
              </w:rPr>
              <w:t>&lt;</w:t>
            </w:r>
            <w:proofErr w:type="spellStart"/>
            <w:r>
              <w:rPr>
                <w:rFonts w:ascii="Courier New" w:hAnsi="Courier New" w:cs="Courier New"/>
                <w:sz w:val="20"/>
                <w:szCs w:val="20"/>
              </w:rPr>
              <w:t>BookRecommendations</w:t>
            </w:r>
            <w:proofErr w:type="spellEnd"/>
            <w:r>
              <w:rPr>
                <w:rFonts w:ascii="Courier New" w:hAnsi="Courier New" w:cs="Courier New"/>
                <w:sz w:val="20"/>
                <w:szCs w:val="20"/>
              </w:rPr>
              <w:t>&gt;(true, null, recommendations);</w:t>
            </w:r>
          </w:p>
          <w:p w:rsidR="002D6E46" w:rsidRDefault="002D6E46">
            <w:pPr>
              <w:spacing w:after="0" w:line="240" w:lineRule="auto"/>
              <w:rPr>
                <w:rFonts w:ascii="Courier New" w:hAnsi="Courier New" w:cs="Courier New"/>
                <w:sz w:val="20"/>
                <w:szCs w:val="20"/>
              </w:rPr>
            </w:pP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mapper : </w:t>
            </w:r>
            <w:proofErr w:type="spellStart"/>
            <w:r>
              <w:rPr>
                <w:rFonts w:ascii="Courier New" w:hAnsi="Courier New" w:cs="Courier New"/>
                <w:sz w:val="20"/>
                <w:szCs w:val="20"/>
              </w:rPr>
              <w:t>ObjectMapper</w:t>
            </w:r>
            <w:proofErr w:type="spellEnd"/>
            <w:r>
              <w:rPr>
                <w:rFonts w:ascii="Courier New" w:hAnsi="Courier New" w:cs="Courier New"/>
                <w:sz w:val="20"/>
                <w:szCs w:val="20"/>
              </w:rPr>
              <w:t xml:space="preserve"> = </w:t>
            </w:r>
            <w:proofErr w:type="spellStart"/>
            <w:r>
              <w:rPr>
                <w:rFonts w:ascii="Courier New" w:hAnsi="Courier New" w:cs="Courier New"/>
                <w:sz w:val="20"/>
                <w:szCs w:val="20"/>
              </w:rPr>
              <w:t>ObjectMapper</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val</w:t>
            </w:r>
            <w:proofErr w:type="spellEnd"/>
            <w:r>
              <w:rPr>
                <w:rFonts w:ascii="Courier New" w:hAnsi="Courier New" w:cs="Courier New"/>
                <w:sz w:val="20"/>
                <w:szCs w:val="20"/>
              </w:rPr>
              <w:t xml:space="preserve"> </w:t>
            </w:r>
            <w:proofErr w:type="spellStart"/>
            <w:r>
              <w:rPr>
                <w:rFonts w:ascii="Courier New" w:hAnsi="Courier New" w:cs="Courier New"/>
                <w:sz w:val="20"/>
                <w:szCs w:val="20"/>
              </w:rPr>
              <w:t>resultString</w:t>
            </w:r>
            <w:proofErr w:type="spellEnd"/>
            <w:r>
              <w:rPr>
                <w:rFonts w:ascii="Courier New" w:hAnsi="Courier New" w:cs="Courier New"/>
                <w:sz w:val="20"/>
                <w:szCs w:val="20"/>
              </w:rPr>
              <w:t xml:space="preserve"> : String = </w:t>
            </w:r>
            <w:proofErr w:type="spellStart"/>
            <w:r>
              <w:rPr>
                <w:rFonts w:ascii="Courier New" w:hAnsi="Courier New" w:cs="Courier New"/>
                <w:sz w:val="20"/>
                <w:szCs w:val="20"/>
              </w:rPr>
              <w:t>mapper.writeValueAsString</w:t>
            </w:r>
            <w:proofErr w:type="spellEnd"/>
            <w:r>
              <w:rPr>
                <w:rFonts w:ascii="Courier New" w:hAnsi="Courier New" w:cs="Courier New"/>
                <w:sz w:val="20"/>
                <w:szCs w:val="20"/>
              </w:rPr>
              <w:t>(result);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response.getWriter</w:t>
            </w:r>
            <w:proofErr w:type="spellEnd"/>
            <w:r>
              <w:rPr>
                <w:rFonts w:ascii="Courier New" w:hAnsi="Courier New" w:cs="Courier New"/>
                <w:sz w:val="20"/>
                <w:szCs w:val="20"/>
              </w:rPr>
              <w:t>().append(</w:t>
            </w:r>
            <w:proofErr w:type="spellStart"/>
            <w:r>
              <w:rPr>
                <w:rFonts w:ascii="Courier New" w:hAnsi="Courier New" w:cs="Courier New"/>
                <w:sz w:val="20"/>
                <w:szCs w:val="20"/>
              </w:rPr>
              <w:t>resultString</w:t>
            </w:r>
            <w:proofErr w:type="spellEnd"/>
            <w:r>
              <w:rPr>
                <w:rFonts w:ascii="Courier New" w:hAnsi="Courier New" w:cs="Courier New"/>
                <w:sz w:val="20"/>
                <w:szCs w:val="20"/>
              </w:rPr>
              <w:t>);</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return;</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2D6E46" w:rsidRDefault="002D3E14">
            <w:pPr>
              <w:spacing w:after="0" w:line="240" w:lineRule="auto"/>
              <w:rPr>
                <w:rFonts w:ascii="Courier New" w:hAnsi="Courier New" w:cs="Courier New"/>
                <w:sz w:val="20"/>
                <w:szCs w:val="20"/>
              </w:rPr>
            </w:pPr>
            <w:r>
              <w:rPr>
                <w:rFonts w:ascii="Courier New" w:hAnsi="Courier New" w:cs="Courier New"/>
                <w:sz w:val="20"/>
                <w:szCs w:val="20"/>
              </w:rPr>
              <w:t>}</w:t>
            </w:r>
          </w:p>
        </w:tc>
      </w:tr>
    </w:tbl>
    <w:p w:rsidR="002D6E46" w:rsidRDefault="002D6E46"/>
    <w:p w:rsidR="002D6E46" w:rsidRDefault="002D6E46"/>
    <w:p w:rsidR="002D6E46" w:rsidRDefault="002D3E14">
      <w:pPr>
        <w:rPr>
          <w:rFonts w:ascii="Verdana" w:hAnsi="Verdana"/>
          <w:sz w:val="24"/>
          <w:szCs w:val="24"/>
        </w:rPr>
      </w:pPr>
      <w:r>
        <w:rPr>
          <w:rFonts w:ascii="Verdana" w:hAnsi="Verdana"/>
          <w:sz w:val="24"/>
          <w:szCs w:val="24"/>
        </w:rPr>
        <w:t>Database Schema</w:t>
      </w:r>
    </w:p>
    <w:p w:rsidR="002D6E46" w:rsidRDefault="002D3E14">
      <w:r>
        <w:t>It would make sense to look at the database scheme now. Most of the column names are descriptive, so you’ll get what they mean. I’ll provide an explanation only where it is necessary.</w:t>
      </w:r>
    </w:p>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User</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UserName</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String.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proofErr w:type="spellStart"/>
            <w:r>
              <w:rPr>
                <w:b w:val="0"/>
              </w:rPr>
              <w:t>PasswordHash</w:t>
            </w:r>
            <w:proofErr w:type="spellEnd"/>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A hash of the user’s password.</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FullName</w:t>
            </w:r>
            <w:proofErr w:type="spellEnd"/>
          </w:p>
        </w:tc>
        <w:tc>
          <w:tcPr>
            <w:tcW w:w="7308" w:type="dxa"/>
            <w:shd w:val="clear" w:color="auto" w:fill="auto"/>
            <w:tcMar>
              <w:left w:w="107" w:type="dxa"/>
            </w:tcMar>
          </w:tcPr>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r>
              <w:rPr>
                <w:b w:val="0"/>
              </w:rPr>
              <w:t>Email</w:t>
            </w:r>
          </w:p>
        </w:tc>
        <w:tc>
          <w:tcPr>
            <w:tcW w:w="7308" w:type="dxa"/>
            <w:tcBorders>
              <w:top w:val="nil"/>
              <w:left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Application</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A user-friendly name for the OAuth client</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proofErr w:type="spellStart"/>
            <w:r>
              <w:rPr>
                <w:b w:val="0"/>
              </w:rPr>
              <w:t>ApplicationId</w:t>
            </w:r>
            <w:proofErr w:type="spellEnd"/>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 xml:space="preserve">A string representing the application Id that is displayed to the client </w:t>
            </w:r>
            <w:r>
              <w:lastRenderedPageBreak/>
              <w:t xml:space="preserve">application administrator. This string is used as the </w:t>
            </w:r>
            <w:proofErr w:type="spellStart"/>
            <w:r>
              <w:t>appId</w:t>
            </w:r>
            <w:proofErr w:type="spellEnd"/>
            <w:r>
              <w:t xml:space="preserve"> during all communication between any OAuth clients and this server.</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lastRenderedPageBreak/>
              <w:t>ApplicationSecret</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JWT’s are signed with this symmetric key.</w:t>
            </w: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Membership (A relationship table that stores what user belongs to which application/ third-party / OAuth client)</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UserId</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[User].[Id]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proofErr w:type="spellStart"/>
            <w:r>
              <w:rPr>
                <w:b w:val="0"/>
              </w:rPr>
              <w:t>UserName</w:t>
            </w:r>
            <w:proofErr w:type="spellEnd"/>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ApplicationTableId</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[Application].[Id]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proofErr w:type="spellStart"/>
            <w:r>
              <w:rPr>
                <w:b w:val="0"/>
              </w:rPr>
              <w:t>ApplicationId</w:t>
            </w:r>
            <w:proofErr w:type="spellEnd"/>
          </w:p>
        </w:tc>
        <w:tc>
          <w:tcPr>
            <w:tcW w:w="7308" w:type="dxa"/>
            <w:tcBorders>
              <w:top w:val="nil"/>
              <w:left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 xml:space="preserve">Table: </w:t>
            </w:r>
            <w:proofErr w:type="spellStart"/>
            <w:r>
              <w:t>AccessToken</w:t>
            </w:r>
            <w:proofErr w:type="spellEnd"/>
            <w:r>
              <w:t xml:space="preserve"> (When a login request succeeds, the server generates a new access token for that request and creates a new entry in this table if one doesn’t already exist for the application and user making the request. If an entry already exists, the server updates the entry in this table to reflect the new access token and the new expiry time. The update is necessary otherwise we will have stale/expired access tokens in this table and requests made from valid OAuth clients after the expiry will fail.)</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UserId</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[User].[Id]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proofErr w:type="spellStart"/>
            <w:r>
              <w:rPr>
                <w:b w:val="0"/>
              </w:rPr>
              <w:t>UserName</w:t>
            </w:r>
            <w:proofErr w:type="spellEnd"/>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ApplicationTableId</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[Application].[Id]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proofErr w:type="spellStart"/>
            <w:r>
              <w:rPr>
                <w:b w:val="0"/>
              </w:rPr>
              <w:t>ApplicationId</w:t>
            </w:r>
            <w:proofErr w:type="spellEnd"/>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AccessToken</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JWT string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proofErr w:type="spellStart"/>
            <w:r>
              <w:rPr>
                <w:b w:val="0"/>
              </w:rPr>
              <w:t>ExpiryDate</w:t>
            </w:r>
            <w:proofErr w:type="spellEnd"/>
          </w:p>
        </w:tc>
        <w:tc>
          <w:tcPr>
            <w:tcW w:w="7308" w:type="dxa"/>
            <w:tcBorders>
              <w:top w:val="nil"/>
              <w:left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Datetime2. Stored as absolute time but sent to the client in Unix Time, i.e. the number of milliseconds since 1</w:t>
            </w:r>
            <w:r>
              <w:rPr>
                <w:vertAlign w:val="superscript"/>
              </w:rPr>
              <w:t>st</w:t>
            </w:r>
            <w:r>
              <w:t xml:space="preserve"> January 1970.</w:t>
            </w: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Table: Likeable (Represents things that can be liked. E.g. are “Programming”, “Java”, “</w:t>
            </w:r>
            <w:proofErr w:type="spellStart"/>
            <w:r>
              <w:t>Kotlin</w:t>
            </w:r>
            <w:proofErr w:type="spellEnd"/>
            <w:r>
              <w:t>”, etc.)</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Name</w:t>
            </w:r>
          </w:p>
        </w:tc>
        <w:tc>
          <w:tcPr>
            <w:tcW w:w="7308" w:type="dxa"/>
            <w:shd w:val="clear" w:color="auto" w:fill="auto"/>
            <w:tcMar>
              <w:left w:w="107" w:type="dxa"/>
            </w:tcMar>
          </w:tcPr>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t xml:space="preserve">Table: </w:t>
            </w:r>
            <w:proofErr w:type="spellStart"/>
            <w:r>
              <w:t>UserLike</w:t>
            </w:r>
            <w:proofErr w:type="spellEnd"/>
            <w:r>
              <w:t xml:space="preserve"> (Each entry represents a relationship between a user and the thing he likes)</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UserId</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[User].[Id]</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proofErr w:type="spellStart"/>
            <w:r>
              <w:rPr>
                <w:b w:val="0"/>
              </w:rPr>
              <w:t>UserName</w:t>
            </w:r>
            <w:proofErr w:type="spellEnd"/>
          </w:p>
        </w:tc>
        <w:tc>
          <w:tcPr>
            <w:tcW w:w="7308" w:type="dxa"/>
            <w:tcBorders>
              <w:top w:val="nil"/>
              <w:left w:val="nil"/>
              <w:bottom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proofErr w:type="spellStart"/>
            <w:r>
              <w:rPr>
                <w:b w:val="0"/>
              </w:rPr>
              <w:t>LikeableId</w:t>
            </w:r>
            <w:proofErr w:type="spellEnd"/>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Foreign key for [Likeable].[Id]</w:t>
            </w:r>
          </w:p>
        </w:tc>
      </w:tr>
    </w:tbl>
    <w:p w:rsidR="002D6E46" w:rsidRDefault="002D6E46"/>
    <w:tbl>
      <w:tblPr>
        <w:tblStyle w:val="LightList-Accent4"/>
        <w:tblW w:w="9577" w:type="dxa"/>
        <w:tblCellMar>
          <w:left w:w="107" w:type="dxa"/>
        </w:tblCellMar>
        <w:tblLook w:val="04A0" w:firstRow="1" w:lastRow="0" w:firstColumn="1" w:lastColumn="0" w:noHBand="0" w:noVBand="1"/>
      </w:tblPr>
      <w:tblGrid>
        <w:gridCol w:w="2268"/>
        <w:gridCol w:w="7309"/>
      </w:tblGrid>
      <w:tr w:rsidR="002D6E46" w:rsidTr="002D6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nil"/>
            </w:tcBorders>
            <w:tcMar>
              <w:left w:w="107" w:type="dxa"/>
            </w:tcMar>
          </w:tcPr>
          <w:p w:rsidR="002D6E46" w:rsidRDefault="002D3E14">
            <w:pPr>
              <w:spacing w:after="0" w:line="240" w:lineRule="auto"/>
            </w:pPr>
            <w:r>
              <w:lastRenderedPageBreak/>
              <w:t>Table: Book</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pPr>
            <w:r>
              <w:t>Column 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rPr>
                <w:b/>
              </w:rPr>
            </w:pPr>
            <w:r>
              <w:rPr>
                <w:b/>
              </w:rPr>
              <w:t>Meaning</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Id</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Integer. Primary key.</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Name</w:t>
            </w:r>
          </w:p>
        </w:tc>
        <w:tc>
          <w:tcPr>
            <w:tcW w:w="7308" w:type="dxa"/>
            <w:shd w:val="clear" w:color="auto" w:fill="auto"/>
            <w:tcMar>
              <w:left w:w="107" w:type="dxa"/>
            </w:tcMar>
          </w:tcPr>
          <w:p w:rsidR="002D6E46" w:rsidRDefault="002D3E14">
            <w:pPr>
              <w:spacing w:after="0" w:line="240" w:lineRule="auto"/>
              <w:cnfStyle w:val="000000100000" w:firstRow="0" w:lastRow="0" w:firstColumn="0" w:lastColumn="0" w:oddVBand="0" w:evenVBand="0" w:oddHBand="1" w:evenHBand="0" w:firstRowFirstColumn="0" w:firstRowLastColumn="0" w:lastRowFirstColumn="0" w:lastRowLastColumn="0"/>
            </w:pPr>
            <w:r>
              <w:t>Title of the book</w:t>
            </w: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bottom w:val="nil"/>
              <w:right w:val="nil"/>
            </w:tcBorders>
            <w:shd w:val="clear" w:color="auto" w:fill="auto"/>
            <w:tcMar>
              <w:left w:w="107" w:type="dxa"/>
            </w:tcMar>
          </w:tcPr>
          <w:p w:rsidR="002D6E46" w:rsidRDefault="002D3E14">
            <w:pPr>
              <w:spacing w:after="0" w:line="240" w:lineRule="auto"/>
              <w:rPr>
                <w:b w:val="0"/>
              </w:rPr>
            </w:pPr>
            <w:r>
              <w:rPr>
                <w:b w:val="0"/>
              </w:rPr>
              <w:t>Author</w:t>
            </w:r>
          </w:p>
        </w:tc>
        <w:tc>
          <w:tcPr>
            <w:tcW w:w="7308" w:type="dxa"/>
            <w:tcBorders>
              <w:top w:val="nil"/>
              <w:left w:val="nil"/>
              <w:bottom w:val="nil"/>
            </w:tcBorders>
            <w:shd w:val="clear" w:color="auto" w:fill="auto"/>
          </w:tcPr>
          <w:p w:rsidR="002D6E46" w:rsidRDefault="002D3E14">
            <w:pPr>
              <w:spacing w:after="0" w:line="240" w:lineRule="auto"/>
              <w:cnfStyle w:val="000000000000" w:firstRow="0" w:lastRow="0" w:firstColumn="0" w:lastColumn="0" w:oddVBand="0" w:evenVBand="0" w:oddHBand="0" w:evenHBand="0" w:firstRowFirstColumn="0" w:firstRowLastColumn="0" w:lastRowFirstColumn="0" w:lastRowLastColumn="0"/>
            </w:pPr>
            <w:r>
              <w:t>Name of the author</w:t>
            </w:r>
          </w:p>
        </w:tc>
      </w:tr>
      <w:tr w:rsidR="002D6E46" w:rsidTr="002D6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Mar>
              <w:left w:w="107" w:type="dxa"/>
            </w:tcMar>
          </w:tcPr>
          <w:p w:rsidR="002D6E46" w:rsidRDefault="002D3E14">
            <w:pPr>
              <w:spacing w:after="0" w:line="240" w:lineRule="auto"/>
              <w:rPr>
                <w:b w:val="0"/>
              </w:rPr>
            </w:pPr>
            <w:r>
              <w:rPr>
                <w:b w:val="0"/>
              </w:rPr>
              <w:t>Description</w:t>
            </w:r>
          </w:p>
        </w:tc>
        <w:tc>
          <w:tcPr>
            <w:tcW w:w="7308" w:type="dxa"/>
            <w:shd w:val="clear" w:color="auto" w:fill="auto"/>
            <w:tcMar>
              <w:left w:w="107" w:type="dxa"/>
            </w:tcMar>
          </w:tcPr>
          <w:p w:rsidR="002D6E46" w:rsidRDefault="002D6E46">
            <w:pPr>
              <w:spacing w:after="0" w:line="240" w:lineRule="auto"/>
              <w:cnfStyle w:val="000000100000" w:firstRow="0" w:lastRow="0" w:firstColumn="0" w:lastColumn="0" w:oddVBand="0" w:evenVBand="0" w:oddHBand="1" w:evenHBand="0" w:firstRowFirstColumn="0" w:firstRowLastColumn="0" w:lastRowFirstColumn="0" w:lastRowLastColumn="0"/>
            </w:pPr>
          </w:p>
        </w:tc>
      </w:tr>
      <w:tr w:rsidR="002D6E46" w:rsidTr="002D6E46">
        <w:tc>
          <w:tcPr>
            <w:cnfStyle w:val="001000000000" w:firstRow="0" w:lastRow="0" w:firstColumn="1" w:lastColumn="0" w:oddVBand="0" w:evenVBand="0" w:oddHBand="0" w:evenHBand="0" w:firstRowFirstColumn="0" w:firstRowLastColumn="0" w:lastRowFirstColumn="0" w:lastRowLastColumn="0"/>
            <w:tcW w:w="2268" w:type="dxa"/>
            <w:tcBorders>
              <w:top w:val="nil"/>
              <w:right w:val="nil"/>
            </w:tcBorders>
            <w:shd w:val="clear" w:color="auto" w:fill="auto"/>
            <w:tcMar>
              <w:left w:w="107" w:type="dxa"/>
            </w:tcMar>
          </w:tcPr>
          <w:p w:rsidR="002D6E46" w:rsidRDefault="002D3E14">
            <w:pPr>
              <w:spacing w:after="0" w:line="240" w:lineRule="auto"/>
              <w:rPr>
                <w:b w:val="0"/>
              </w:rPr>
            </w:pPr>
            <w:proofErr w:type="spellStart"/>
            <w:r>
              <w:rPr>
                <w:b w:val="0"/>
              </w:rPr>
              <w:t>AmazonUrl</w:t>
            </w:r>
            <w:proofErr w:type="spellEnd"/>
          </w:p>
        </w:tc>
        <w:tc>
          <w:tcPr>
            <w:tcW w:w="7308" w:type="dxa"/>
            <w:tcBorders>
              <w:top w:val="nil"/>
              <w:left w:val="nil"/>
            </w:tcBorders>
            <w:shd w:val="clear" w:color="auto" w:fill="auto"/>
          </w:tcPr>
          <w:p w:rsidR="002D6E46" w:rsidRDefault="002D6E46">
            <w:pPr>
              <w:spacing w:after="0" w:line="240" w:lineRule="auto"/>
              <w:cnfStyle w:val="000000000000" w:firstRow="0" w:lastRow="0" w:firstColumn="0" w:lastColumn="0" w:oddVBand="0" w:evenVBand="0" w:oddHBand="0" w:evenHBand="0" w:firstRowFirstColumn="0" w:firstRowLastColumn="0" w:lastRowFirstColumn="0" w:lastRowLastColumn="0"/>
            </w:pPr>
          </w:p>
        </w:tc>
      </w:tr>
    </w:tbl>
    <w:p w:rsidR="002D6E46" w:rsidRDefault="002D6E46"/>
    <w:p w:rsidR="002D6E46" w:rsidRDefault="002D3E14">
      <w:pPr>
        <w:rPr>
          <w:rFonts w:ascii="Verdana" w:hAnsi="Verdana"/>
          <w:sz w:val="24"/>
          <w:szCs w:val="24"/>
        </w:rPr>
      </w:pPr>
      <w:r>
        <w:rPr>
          <w:rFonts w:ascii="Verdana" w:hAnsi="Verdana"/>
          <w:sz w:val="24"/>
          <w:szCs w:val="24"/>
        </w:rPr>
        <w:t>Source Code</w:t>
      </w:r>
    </w:p>
    <w:p w:rsidR="002D6E46" w:rsidRDefault="002D3E14">
      <w:r>
        <w:t xml:space="preserve">You can download the whole source code for this application from </w:t>
      </w:r>
      <w:hyperlink r:id="rId30">
        <w:r>
          <w:rPr>
            <w:rStyle w:val="InternetLink"/>
          </w:rPr>
          <w:t xml:space="preserve">this </w:t>
        </w:r>
        <w:proofErr w:type="spellStart"/>
        <w:r>
          <w:rPr>
            <w:rStyle w:val="InternetLink"/>
          </w:rPr>
          <w:t>github</w:t>
        </w:r>
        <w:proofErr w:type="spellEnd"/>
        <w:r>
          <w:rPr>
            <w:rStyle w:val="InternetLink"/>
          </w:rPr>
          <w:t xml:space="preserve"> repository</w:t>
        </w:r>
      </w:hyperlink>
      <w:r>
        <w:t xml:space="preserve">. Being a C# developer, to localize complexity, after learning some basic </w:t>
      </w:r>
      <w:proofErr w:type="spellStart"/>
      <w:r>
        <w:t>Kotlin</w:t>
      </w:r>
      <w:proofErr w:type="spellEnd"/>
      <w:r>
        <w:t xml:space="preserve"> syntax and practicing it, I wrote the application first in Java and then translated each line to </w:t>
      </w:r>
      <w:proofErr w:type="spellStart"/>
      <w:r>
        <w:t>Kotlin</w:t>
      </w:r>
      <w:proofErr w:type="spellEnd"/>
      <w:r>
        <w:t xml:space="preserve">. You’ll find both the Java and the C# versions in </w:t>
      </w:r>
      <w:hyperlink r:id="rId31">
        <w:r>
          <w:rPr>
            <w:rStyle w:val="InternetLink"/>
          </w:rPr>
          <w:t xml:space="preserve">the </w:t>
        </w:r>
        <w:proofErr w:type="spellStart"/>
        <w:r>
          <w:rPr>
            <w:rStyle w:val="InternetLink"/>
          </w:rPr>
          <w:t>Bookyard</w:t>
        </w:r>
        <w:proofErr w:type="spellEnd"/>
        <w:r>
          <w:rPr>
            <w:rStyle w:val="InternetLink"/>
          </w:rPr>
          <w:t xml:space="preserve"> repository</w:t>
        </w:r>
      </w:hyperlink>
      <w:r>
        <w:t>.</w:t>
      </w:r>
    </w:p>
    <w:p w:rsidR="002D6E46" w:rsidRDefault="002D3E14">
      <w:r>
        <w:t xml:space="preserve">To know more about the toolset, the modules in the project, known issues, and how to launch the application, read the </w:t>
      </w:r>
      <w:hyperlink r:id="rId32">
        <w:r>
          <w:rPr>
            <w:rStyle w:val="InternetLink"/>
          </w:rPr>
          <w:t xml:space="preserve">ReadMe.md file in the </w:t>
        </w:r>
        <w:proofErr w:type="spellStart"/>
        <w:r>
          <w:rPr>
            <w:rStyle w:val="InternetLink"/>
          </w:rPr>
          <w:t>Bookyard</w:t>
        </w:r>
        <w:proofErr w:type="spellEnd"/>
        <w:r>
          <w:rPr>
            <w:rStyle w:val="InternetLink"/>
          </w:rPr>
          <w:t xml:space="preserve"> repository</w:t>
        </w:r>
      </w:hyperlink>
      <w:r>
        <w:t>.</w:t>
      </w:r>
    </w:p>
    <w:p w:rsidR="002D6E46" w:rsidRDefault="002D6E46"/>
    <w:p w:rsidR="002D6E46" w:rsidRDefault="002D3E14">
      <w:pPr>
        <w:rPr>
          <w:rFonts w:ascii="Verdana" w:hAnsi="Verdana"/>
          <w:sz w:val="24"/>
          <w:szCs w:val="24"/>
        </w:rPr>
      </w:pPr>
      <w:r>
        <w:rPr>
          <w:rFonts w:ascii="Verdana" w:hAnsi="Verdana"/>
          <w:sz w:val="24"/>
          <w:szCs w:val="24"/>
        </w:rPr>
        <w:t>Further Reading</w:t>
      </w:r>
    </w:p>
    <w:p w:rsidR="002D6E46" w:rsidRDefault="009138E9">
      <w:pPr>
        <w:pStyle w:val="ListParagraph"/>
        <w:numPr>
          <w:ilvl w:val="0"/>
          <w:numId w:val="1"/>
        </w:numPr>
      </w:pPr>
      <w:hyperlink r:id="rId33">
        <w:proofErr w:type="spellStart"/>
        <w:r w:rsidR="002D3E14">
          <w:rPr>
            <w:rStyle w:val="InternetLink"/>
          </w:rPr>
          <w:t>Kotlin</w:t>
        </w:r>
        <w:proofErr w:type="spellEnd"/>
        <w:r w:rsidR="002D3E14">
          <w:rPr>
            <w:rStyle w:val="InternetLink"/>
          </w:rPr>
          <w:t xml:space="preserve"> Documentation</w:t>
        </w:r>
      </w:hyperlink>
    </w:p>
    <w:p w:rsidR="002D6E46" w:rsidRDefault="009138E9">
      <w:pPr>
        <w:pStyle w:val="ListParagraph"/>
        <w:numPr>
          <w:ilvl w:val="0"/>
          <w:numId w:val="1"/>
        </w:numPr>
      </w:pPr>
      <w:hyperlink r:id="rId34">
        <w:proofErr w:type="spellStart"/>
        <w:r w:rsidR="002D3E14">
          <w:rPr>
            <w:rStyle w:val="InternetLink"/>
          </w:rPr>
          <w:t>Bookyard</w:t>
        </w:r>
        <w:proofErr w:type="spellEnd"/>
        <w:r w:rsidR="002D3E14">
          <w:rPr>
            <w:rStyle w:val="InternetLink"/>
          </w:rPr>
          <w:t xml:space="preserve"> Source Code</w:t>
        </w:r>
      </w:hyperlink>
    </w:p>
    <w:p w:rsidR="002D6E46" w:rsidRDefault="009138E9">
      <w:pPr>
        <w:pStyle w:val="ListParagraph"/>
        <w:numPr>
          <w:ilvl w:val="0"/>
          <w:numId w:val="1"/>
        </w:numPr>
      </w:pPr>
      <w:hyperlink r:id="rId35">
        <w:proofErr w:type="spellStart"/>
        <w:r w:rsidR="002D3E14">
          <w:rPr>
            <w:rStyle w:val="InternetLink"/>
          </w:rPr>
          <w:t>Bookyard</w:t>
        </w:r>
        <w:proofErr w:type="spellEnd"/>
        <w:r w:rsidR="002D3E14">
          <w:rPr>
            <w:rStyle w:val="InternetLink"/>
          </w:rPr>
          <w:t xml:space="preserve"> ReadMe file</w:t>
        </w:r>
      </w:hyperlink>
    </w:p>
    <w:p w:rsidR="002D6E46" w:rsidRDefault="009138E9">
      <w:pPr>
        <w:pStyle w:val="ListParagraph"/>
        <w:numPr>
          <w:ilvl w:val="0"/>
          <w:numId w:val="1"/>
        </w:numPr>
      </w:pPr>
      <w:hyperlink r:id="rId36">
        <w:r w:rsidR="002D3E14">
          <w:rPr>
            <w:rStyle w:val="InternetLink"/>
          </w:rPr>
          <w:t>What is OAuth?</w:t>
        </w:r>
      </w:hyperlink>
    </w:p>
    <w:p w:rsidR="002D6E46" w:rsidRPr="00077CD6" w:rsidDel="00077CD6" w:rsidRDefault="00507AE5">
      <w:pPr>
        <w:pStyle w:val="ListParagraph"/>
        <w:numPr>
          <w:ilvl w:val="0"/>
          <w:numId w:val="1"/>
        </w:numPr>
        <w:rPr>
          <w:del w:id="264" w:author="Sathyaish Chakravarthy" w:date="2016-11-23T16:05:00Z"/>
          <w:rStyle w:val="InternetLink"/>
          <w:color w:val="auto"/>
          <w:u w:val="none"/>
          <w:rPrChange w:id="265" w:author="Sathyaish Chakravarthy" w:date="2016-11-23T16:05:00Z">
            <w:rPr>
              <w:del w:id="266" w:author="Sathyaish Chakravarthy" w:date="2016-11-23T16:05:00Z"/>
              <w:rStyle w:val="InternetLink"/>
            </w:rPr>
          </w:rPrChange>
        </w:rPr>
      </w:pPr>
      <w:hyperlink r:id="rId37">
        <w:r w:rsidR="002D3E14">
          <w:rPr>
            <w:rStyle w:val="InternetLink"/>
          </w:rPr>
          <w:t>OAuth is about authorization, not about authentication.</w:t>
        </w:r>
      </w:hyperlink>
    </w:p>
    <w:p w:rsidR="00077CD6" w:rsidRDefault="00077CD6">
      <w:pPr>
        <w:pStyle w:val="ListParagraph"/>
        <w:numPr>
          <w:ilvl w:val="0"/>
          <w:numId w:val="1"/>
        </w:numPr>
        <w:rPr>
          <w:ins w:id="267" w:author="Sathyaish Chakravarthy" w:date="2016-11-23T16:05:00Z"/>
        </w:rPr>
      </w:pPr>
    </w:p>
    <w:p w:rsidR="002D6E46" w:rsidRPr="00342BB5" w:rsidDel="00C77963" w:rsidRDefault="00342BB5">
      <w:pPr>
        <w:pStyle w:val="ListParagraph"/>
        <w:numPr>
          <w:ilvl w:val="0"/>
          <w:numId w:val="1"/>
        </w:numPr>
        <w:ind w:left="0"/>
        <w:rPr>
          <w:ins w:id="268" w:author="Sathyaish Chakravarthy" w:date="2016-11-23T16:06:00Z"/>
          <w:del w:id="269" w:author="Sathyaish Chakravarthy" w:date="2016-11-23T15:48:00Z"/>
          <w:rStyle w:val="Hyperlink"/>
          <w:rPrChange w:id="270" w:author="Sathyaish Chakravarthy" w:date="2016-11-23T16:05:00Z">
            <w:rPr>
              <w:ins w:id="271" w:author="Sathyaish Chakravarthy" w:date="2016-11-23T16:06:00Z"/>
              <w:del w:id="272" w:author="Sathyaish Chakravarthy" w:date="2016-11-23T15:48:00Z"/>
              <w:rStyle w:val="InternetLink"/>
            </w:rPr>
          </w:rPrChange>
        </w:rPr>
        <w:pPrChange w:id="273" w:author="Sathyaish Chakravarthy" w:date="2016-11-23T16:05:00Z">
          <w:pPr>
            <w:pStyle w:val="ListParagraph"/>
          </w:pPr>
        </w:pPrChange>
      </w:pPr>
      <w:ins w:id="274" w:author="Sathyaish Chakravarthy" w:date="2016-11-23T16:06:00Z">
        <w:r>
          <w:rPr>
            <w:rStyle w:val="InternetLink"/>
          </w:rPr>
          <w:fldChar w:fldCharType="begin"/>
        </w:r>
        <w:r>
          <w:rPr>
            <w:rStyle w:val="InternetLink"/>
          </w:rPr>
          <w:instrText xml:space="preserve"> HYPERLINK "https://www.youtube.com/watch?v=Q-Q03qzC7zA" </w:instrText>
        </w:r>
        <w:r>
          <w:rPr>
            <w:rStyle w:val="InternetLink"/>
          </w:rPr>
          <w:fldChar w:fldCharType="separate"/>
        </w:r>
        <w:r w:rsidR="002D3E14" w:rsidRPr="00342BB5">
          <w:rPr>
            <w:rStyle w:val="Hyperlink"/>
          </w:rPr>
          <w:t>OAuth is delegated authorization.</w:t>
        </w:r>
      </w:ins>
    </w:p>
    <w:p w:rsidR="00C77963" w:rsidRDefault="00342BB5">
      <w:pPr>
        <w:pStyle w:val="ListParagraph"/>
        <w:numPr>
          <w:ilvl w:val="0"/>
          <w:numId w:val="1"/>
        </w:numPr>
        <w:rPr>
          <w:ins w:id="275" w:author="Sathyaish Chakravarthy" w:date="2016-11-23T16:05:00Z"/>
        </w:rPr>
      </w:pPr>
      <w:ins w:id="276" w:author="Sathyaish Chakravarthy" w:date="2016-11-23T16:06:00Z">
        <w:r>
          <w:rPr>
            <w:rStyle w:val="InternetLink"/>
          </w:rPr>
          <w:fldChar w:fldCharType="end"/>
        </w:r>
      </w:ins>
    </w:p>
    <w:p w:rsidR="002D6E46" w:rsidDel="00151234" w:rsidRDefault="002D6E46">
      <w:pPr>
        <w:pStyle w:val="ListParagraph"/>
        <w:numPr>
          <w:ilvl w:val="0"/>
          <w:numId w:val="1"/>
        </w:numPr>
        <w:rPr>
          <w:del w:id="277" w:author="Sathyaish Chakravarthy" w:date="2016-11-23T15:48:00Z"/>
        </w:rPr>
        <w:pPrChange w:id="278" w:author="Sathyaish Chakravarthy" w:date="2016-11-23T16:05:00Z">
          <w:pPr>
            <w:pStyle w:val="ListParagraph"/>
            <w:ind w:left="0"/>
          </w:pPr>
        </w:pPrChange>
      </w:pPr>
    </w:p>
    <w:p w:rsidR="00151234" w:rsidRDefault="002D3E14">
      <w:pPr>
        <w:pStyle w:val="ListParagraph"/>
        <w:numPr>
          <w:ilvl w:val="0"/>
          <w:numId w:val="1"/>
        </w:numPr>
        <w:rPr>
          <w:ins w:id="279" w:author="Sathyaish Chakravarthy" w:date="2016-11-23T15:49:00Z"/>
        </w:rPr>
        <w:pPrChange w:id="280" w:author="Sathyaish Chakravarthy" w:date="2016-11-23T15:48:00Z">
          <w:pPr>
            <w:pStyle w:val="ListParagraph"/>
          </w:pPr>
        </w:pPrChange>
      </w:pPr>
      <w:del w:id="281" w:author="Sathyaish Chakravarthy" w:date="2016-11-23T15:48:00Z">
        <w:r w:rsidDel="00151234">
          <w:commentReference w:id="282"/>
        </w:r>
      </w:del>
      <w:ins w:id="283" w:author="Sathyaish Chakravarthy" w:date="2016-11-23T15:49:00Z">
        <w:r w:rsidR="00151234">
          <w:fldChar w:fldCharType="begin"/>
        </w:r>
        <w:r w:rsidR="00151234">
          <w:instrText xml:space="preserve"> HYPERLINK "https://www.youtube.com/watch?v=1vovk4yt2GI" </w:instrText>
        </w:r>
        <w:r w:rsidR="00151234">
          <w:fldChar w:fldCharType="separate"/>
        </w:r>
        <w:r w:rsidR="00151234" w:rsidRPr="00151234">
          <w:rPr>
            <w:rStyle w:val="Hyperlink"/>
          </w:rPr>
          <w:t>OAuth 2.0 Authorization Code Flow</w:t>
        </w:r>
        <w:r w:rsidR="00151234">
          <w:fldChar w:fldCharType="end"/>
        </w:r>
      </w:ins>
    </w:p>
    <w:p w:rsidR="00151234" w:rsidRDefault="00151234">
      <w:pPr>
        <w:pStyle w:val="ListParagraph"/>
        <w:numPr>
          <w:ilvl w:val="0"/>
          <w:numId w:val="1"/>
        </w:numPr>
        <w:rPr>
          <w:ins w:id="284" w:author="Sathyaish Chakravarthy" w:date="2016-11-23T17:39:00Z"/>
        </w:rPr>
        <w:pPrChange w:id="285" w:author="Sathyaish Chakravarthy" w:date="2016-11-23T15:48:00Z">
          <w:pPr>
            <w:pStyle w:val="ListParagraph"/>
          </w:pPr>
        </w:pPrChange>
      </w:pPr>
      <w:ins w:id="286" w:author="Sathyaish Chakravarthy" w:date="2016-11-23T15:49:00Z">
        <w:r>
          <w:fldChar w:fldCharType="begin"/>
        </w:r>
        <w:r>
          <w:instrText xml:space="preserve"> HYPERLINK "https://www.youtube.com/watch?v=CiwtxlitF7Y" </w:instrText>
        </w:r>
        <w:r>
          <w:fldChar w:fldCharType="separate"/>
        </w:r>
        <w:r w:rsidRPr="00151234">
          <w:rPr>
            <w:rStyle w:val="Hyperlink"/>
          </w:rPr>
          <w:t>Demo: OAuth 2.0 Authorization Code Flow</w:t>
        </w:r>
        <w:r>
          <w:fldChar w:fldCharType="end"/>
        </w:r>
      </w:ins>
    </w:p>
    <w:p w:rsidR="00F61FAD" w:rsidRDefault="009138E9">
      <w:pPr>
        <w:pStyle w:val="ListParagraph"/>
        <w:numPr>
          <w:ilvl w:val="0"/>
          <w:numId w:val="1"/>
        </w:numPr>
        <w:rPr>
          <w:ins w:id="287" w:author="Sathyaish Chakravarthy" w:date="2016-11-23T15:50:00Z"/>
        </w:rPr>
        <w:pPrChange w:id="288" w:author="Sathyaish Chakravarthy" w:date="2016-11-23T15:48:00Z">
          <w:pPr>
            <w:pStyle w:val="ListParagraph"/>
          </w:pPr>
        </w:pPrChange>
      </w:pPr>
      <w:ins w:id="289" w:author="Sathyaish Chakravarthy" w:date="2016-11-23T17:39:00Z">
        <w:r>
          <w:fldChar w:fldCharType="begin"/>
        </w:r>
        <w:r>
          <w:instrText xml:space="preserve"> HYPERLINK "https://www.youtube.com/playlist?list=PLHfwoPeLRqw6JpBiWs57TeKxRn719qnzg" </w:instrText>
        </w:r>
        <w:r>
          <w:fldChar w:fldCharType="separate"/>
        </w:r>
        <w:r w:rsidR="00F61FAD" w:rsidRPr="009138E9">
          <w:rPr>
            <w:rStyle w:val="Hyperlink"/>
          </w:rPr>
          <w:t>OAuth 2.0 YouTube Playlist</w:t>
        </w:r>
        <w:r>
          <w:fldChar w:fldCharType="end"/>
        </w:r>
      </w:ins>
    </w:p>
    <w:p w:rsidR="006034AB" w:rsidRDefault="006034AB">
      <w:pPr>
        <w:rPr>
          <w:ins w:id="290" w:author="Sathyaish Chakravarthy" w:date="2016-11-23T15:50:00Z"/>
        </w:rPr>
        <w:pPrChange w:id="291" w:author="Sathyaish Chakravarthy" w:date="2016-11-23T15:50:00Z">
          <w:pPr>
            <w:pStyle w:val="ListParagraph"/>
          </w:pPr>
        </w:pPrChange>
      </w:pPr>
    </w:p>
    <w:p w:rsidR="006034AB" w:rsidRPr="006034AB" w:rsidRDefault="006034AB">
      <w:pPr>
        <w:rPr>
          <w:ins w:id="292" w:author="Sathyaish Chakravarthy" w:date="2016-11-23T15:50:00Z"/>
          <w:rFonts w:ascii="Verdana" w:hAnsi="Verdana"/>
          <w:sz w:val="24"/>
          <w:szCs w:val="24"/>
          <w:rPrChange w:id="293" w:author="Sathyaish Chakravarthy" w:date="2016-11-23T15:50:00Z">
            <w:rPr>
              <w:ins w:id="294" w:author="Sathyaish Chakravarthy" w:date="2016-11-23T15:50:00Z"/>
            </w:rPr>
          </w:rPrChange>
        </w:rPr>
        <w:pPrChange w:id="295" w:author="Sathyaish Chakravarthy" w:date="2016-11-23T15:50:00Z">
          <w:pPr>
            <w:pStyle w:val="ListParagraph"/>
          </w:pPr>
        </w:pPrChange>
      </w:pPr>
      <w:ins w:id="296" w:author="Sathyaish Chakravarthy" w:date="2016-11-23T15:50:00Z">
        <w:r w:rsidRPr="006034AB">
          <w:rPr>
            <w:rFonts w:ascii="Verdana" w:hAnsi="Verdana"/>
            <w:sz w:val="24"/>
            <w:szCs w:val="24"/>
            <w:rPrChange w:id="297" w:author="Sathyaish Chakravarthy" w:date="2016-11-23T15:50:00Z">
              <w:rPr/>
            </w:rPrChange>
          </w:rPr>
          <w:t>Summary</w:t>
        </w:r>
      </w:ins>
    </w:p>
    <w:p w:rsidR="006034AB" w:rsidRDefault="00073237">
      <w:pPr>
        <w:rPr>
          <w:ins w:id="298" w:author="Sathyaish Chakravarthy" w:date="2016-11-23T16:07:00Z"/>
        </w:rPr>
        <w:pPrChange w:id="299" w:author="Sathyaish Chakravarthy" w:date="2016-11-23T15:50:00Z">
          <w:pPr>
            <w:pStyle w:val="ListParagraph"/>
          </w:pPr>
        </w:pPrChange>
      </w:pPr>
      <w:ins w:id="300" w:author="Sathyaish Chakravarthy" w:date="2016-11-23T16:07:00Z">
        <w:r>
          <w:t xml:space="preserve">In this article, we learnt how to use the </w:t>
        </w:r>
        <w:proofErr w:type="spellStart"/>
        <w:r>
          <w:t>Kotlin</w:t>
        </w:r>
        <w:proofErr w:type="spellEnd"/>
        <w:r>
          <w:t xml:space="preserve"> programming language, which is a statically typed programming language that targets the Java Virtual Machine. We described the function of the </w:t>
        </w:r>
        <w:proofErr w:type="spellStart"/>
        <w:r>
          <w:t>Bookyard</w:t>
        </w:r>
        <w:proofErr w:type="spellEnd"/>
        <w:r>
          <w:t xml:space="preserve"> application.</w:t>
        </w:r>
        <w:bookmarkStart w:id="301" w:name="_GoBack"/>
        <w:bookmarkEnd w:id="301"/>
      </w:ins>
    </w:p>
    <w:p w:rsidR="00073237" w:rsidRDefault="00073237">
      <w:pPr>
        <w:pPrChange w:id="302" w:author="Sathyaish Chakravarthy" w:date="2016-11-23T15:50:00Z">
          <w:pPr>
            <w:pStyle w:val="ListParagraph"/>
          </w:pPr>
        </w:pPrChange>
      </w:pPr>
      <w:ins w:id="303" w:author="Sathyaish Chakravarthy" w:date="2016-11-23T16:08:00Z">
        <w:r>
          <w:t xml:space="preserve">Then, we meandered about ways we could use token based authentication and authorization to secure an application. We learnt what OAuth 2.0 is, what JSON Web Tokens </w:t>
        </w:r>
      </w:ins>
      <w:ins w:id="304" w:author="Sathyaish Chakravarthy" w:date="2016-11-23T16:09:00Z">
        <w:r>
          <w:t xml:space="preserve">(JWT) </w:t>
        </w:r>
      </w:ins>
      <w:proofErr w:type="gramStart"/>
      <w:ins w:id="305" w:author="Sathyaish Chakravarthy" w:date="2016-11-23T16:08:00Z">
        <w:r>
          <w:t>are</w:t>
        </w:r>
        <w:proofErr w:type="gramEnd"/>
        <w:r>
          <w:t xml:space="preserve"> and how we used </w:t>
        </w:r>
      </w:ins>
      <w:ins w:id="306" w:author="Sathyaish Chakravarthy" w:date="2016-11-23T16:09:00Z">
        <w:r>
          <w:t xml:space="preserve">JWT’s to secure the </w:t>
        </w:r>
        <w:proofErr w:type="spellStart"/>
        <w:r>
          <w:t>Bookyard</w:t>
        </w:r>
        <w:proofErr w:type="spellEnd"/>
        <w:r>
          <w:t xml:space="preserve"> application.</w:t>
        </w:r>
      </w:ins>
    </w:p>
    <w:sectPr w:rsidR="00073237">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ebastian Peyrott" w:date="2016-10-06T17:55:00Z" w:initials="SP">
    <w:p w:rsidR="00507AE5" w:rsidRDefault="00507AE5">
      <w:r>
        <w:rPr>
          <w:rFonts w:ascii="Calibri" w:eastAsia="Calibri" w:hAnsi="Calibri"/>
          <w:color w:val="000000"/>
          <w:sz w:val="20"/>
        </w:rPr>
        <w:t>Consider removing this word</w:t>
      </w:r>
    </w:p>
  </w:comment>
  <w:comment w:id="2" w:author="Sebastian Peyrott" w:date="2016-10-06T18:10:00Z" w:initials="SP">
    <w:p w:rsidR="00507AE5" w:rsidRDefault="00507AE5">
      <w:r>
        <w:rPr>
          <w:sz w:val="20"/>
        </w:rPr>
        <w:t>Consider adding a small paragraph with details about this type of declaration.</w:t>
      </w:r>
    </w:p>
  </w:comment>
  <w:comment w:id="5" w:author="Sebastian Peyrott" w:date="2016-10-06T18:12:00Z" w:initials="SP">
    <w:p w:rsidR="00507AE5" w:rsidRDefault="00507AE5">
      <w:r>
        <w:rPr>
          <w:sz w:val="20"/>
        </w:rPr>
        <w:t>All caps: JSON</w:t>
      </w:r>
    </w:p>
  </w:comment>
  <w:comment w:id="7" w:author="Sebastian Peyrott" w:date="2016-10-06T18:34:00Z" w:initials="SP">
    <w:p w:rsidR="00507AE5" w:rsidRDefault="00507AE5">
      <w:r>
        <w:rPr>
          <w:sz w:val="20"/>
        </w:rPr>
        <w:t>Make it clear you are referring to OAuth2 here.</w:t>
      </w:r>
    </w:p>
  </w:comment>
  <w:comment w:id="50" w:author="Sebastian Peyrott" w:date="2016-10-06T18:16:00Z" w:initials="SP">
    <w:p w:rsidR="00507AE5" w:rsidRDefault="00507AE5">
      <w:r>
        <w:rPr>
          <w:sz w:val="20"/>
        </w:rPr>
        <w:t xml:space="preserve">The obvious solution was for Servers A and B to share the same session ids. For different reasons this might not be always possible. A separate authentication/authorization server is the next possible solution. I’d rephrase this in a way this is clearer. I would also take special care to point “access token” has a very specific meaning under OAuth2/OIDC and that it is not necessarily what is explained here. </w:t>
      </w:r>
    </w:p>
  </w:comment>
  <w:comment w:id="166" w:author="Sebastian Peyrott" w:date="2016-10-06T18:23:00Z" w:initials="SP">
    <w:p w:rsidR="00507AE5" w:rsidRDefault="00507AE5">
      <w:r>
        <w:rPr>
          <w:sz w:val="20"/>
        </w:rPr>
        <w:t>Consider removing this paragraph and just mentioning that tokens are usually signed or encrypted to protect their contents.</w:t>
      </w:r>
    </w:p>
  </w:comment>
  <w:comment w:id="170" w:author="Sebastian Peyrott" w:date="2016-10-06T18:24:00Z" w:initials="SP">
    <w:p w:rsidR="00507AE5" w:rsidRDefault="00507AE5">
      <w:r>
        <w:rPr>
          <w:sz w:val="20"/>
        </w:rPr>
        <w:t>Tokens are not obscured for security reasons. They are either signed or encrypted, or are unique codes.</w:t>
      </w:r>
    </w:p>
  </w:comment>
  <w:comment w:id="177" w:author="Sebastian Peyrott" w:date="2016-10-06T18:25:00Z" w:initials="SP">
    <w:p w:rsidR="00507AE5" w:rsidRDefault="00507AE5">
      <w:r>
        <w:rPr>
          <w:sz w:val="20"/>
        </w:rPr>
        <w:t>Using “access token” to describe these tokens is confusing. OIDC refers to these as ID tokens. Access tokens are usually opaque. In the context of OAuth2, access tokens do not have a definite format. It is possible to use JWTs for access tokens, though this is not usual.</w:t>
      </w:r>
    </w:p>
  </w:comment>
  <w:comment w:id="189" w:author="Sebastian Peyrott" w:date="2016-10-06T18:32:00Z" w:initials="SP">
    <w:p w:rsidR="00507AE5" w:rsidRDefault="00507AE5">
      <w:r>
        <w:rPr>
          <w:sz w:val="20"/>
        </w:rPr>
        <w:t>Claims are a concept from the JWT spec. Access tokens have no notion of claims.</w:t>
      </w:r>
    </w:p>
  </w:comment>
  <w:comment w:id="191" w:author="Sebastian Peyrott" w:date="2016-10-06T18:34:00Z" w:initials="SP">
    <w:p w:rsidR="00507AE5" w:rsidRDefault="00507AE5">
      <w:r>
        <w:rPr>
          <w:sz w:val="20"/>
        </w:rPr>
        <w:t>OAuth2</w:t>
      </w:r>
    </w:p>
  </w:comment>
  <w:comment w:id="197" w:author="Sebastian Peyrott" w:date="2016-10-06T18:36:00Z" w:initials="SP">
    <w:p w:rsidR="00507AE5" w:rsidRDefault="00507AE5">
      <w:r>
        <w:rPr>
          <w:sz w:val="20"/>
        </w:rPr>
        <w:t>AFAIK, these are all OAuth2 servers. Twitter conforms to OAuth 1.0a.</w:t>
      </w:r>
    </w:p>
    <w:p w:rsidR="00507AE5" w:rsidRDefault="00507AE5"/>
    <w:p w:rsidR="00507AE5" w:rsidRDefault="00507AE5">
      <w:r>
        <w:rPr>
          <w:sz w:val="20"/>
        </w:rPr>
        <w:t>A paragraph establishing OAuth 1 and 2 are not compatible is important.</w:t>
      </w:r>
    </w:p>
  </w:comment>
  <w:comment w:id="200" w:author="Sebastian Peyrott" w:date="2016-10-06T18:38:00Z" w:initials="SP">
    <w:p w:rsidR="00507AE5" w:rsidRDefault="00507AE5">
      <w:r>
        <w:rPr>
          <w:sz w:val="20"/>
        </w:rPr>
        <w:t>OAuth2</w:t>
      </w:r>
    </w:p>
  </w:comment>
  <w:comment w:id="206" w:author="Sebastian Peyrott" w:date="2016-10-06T18:39:00Z" w:initials="SP">
    <w:p w:rsidR="00507AE5" w:rsidRDefault="00507AE5">
      <w:r>
        <w:rPr>
          <w:sz w:val="20"/>
        </w:rPr>
        <w:t>JSON</w:t>
      </w:r>
    </w:p>
  </w:comment>
  <w:comment w:id="210" w:author="Sebastian Peyrott" w:date="2016-10-06T18:40:00Z" w:initials="SP">
    <w:p w:rsidR="00507AE5" w:rsidRDefault="00507AE5">
      <w:r>
        <w:rPr>
          <w:sz w:val="20"/>
        </w:rPr>
        <w:t>OAuth2. OAuth2 does not mention JWT in the spec. It is mentioned as a separate RFC and in OpenID Connect.</w:t>
      </w:r>
    </w:p>
  </w:comment>
  <w:comment w:id="214" w:author="Sebastian Peyrott" w:date="2016-10-06T18:42:00Z" w:initials="SP">
    <w:p w:rsidR="00507AE5" w:rsidRDefault="00507AE5">
      <w:r>
        <w:rPr>
          <w:sz w:val="20"/>
        </w:rPr>
        <w:t>AFAIK they were not the same people.</w:t>
      </w:r>
    </w:p>
    <w:p w:rsidR="00507AE5" w:rsidRDefault="00507AE5"/>
    <w:p w:rsidR="00507AE5" w:rsidRDefault="00507AE5">
      <w:r>
        <w:rPr>
          <w:sz w:val="20"/>
        </w:rPr>
        <w:t>The people who wrote OpenID Connect were the ones who also were part of the WG that made all JWT specs.</w:t>
      </w:r>
    </w:p>
  </w:comment>
  <w:comment w:id="224" w:author="Sebastian Peyrott" w:date="2016-10-06T18:44:00Z" w:initials="SP">
    <w:p w:rsidR="00507AE5" w:rsidRDefault="00507AE5">
      <w:r>
        <w:rPr>
          <w:sz w:val="20"/>
        </w:rPr>
        <w:t>JSON</w:t>
      </w:r>
    </w:p>
  </w:comment>
  <w:comment w:id="226" w:author="Sebastian Peyrott" w:date="2016-10-06T18:44:00Z" w:initials="SP">
    <w:p w:rsidR="00507AE5" w:rsidRDefault="00507AE5">
      <w:r>
        <w:rPr>
          <w:sz w:val="20"/>
        </w:rPr>
        <w:t>Encryption or signing. If you are going to only describe signed JWTs, consider removing the reference to encryption here.</w:t>
      </w:r>
    </w:p>
  </w:comment>
  <w:comment w:id="229" w:author="Sebastian Peyrott" w:date="2016-10-06T18:44:00Z" w:initials="SP">
    <w:p w:rsidR="00507AE5" w:rsidRDefault="00507AE5">
      <w:r>
        <w:rPr>
          <w:sz w:val="20"/>
        </w:rPr>
        <w:t xml:space="preserve">Encrypted tokens have more than 3 dot separated elements and the algorithm is different. </w:t>
      </w:r>
      <w:proofErr w:type="gramStart"/>
      <w:r>
        <w:rPr>
          <w:sz w:val="20"/>
        </w:rPr>
        <w:t>base64</w:t>
      </w:r>
      <w:proofErr w:type="gramEnd"/>
      <w:r>
        <w:rPr>
          <w:sz w:val="20"/>
        </w:rPr>
        <w:t xml:space="preserve"> is actually base64url</w:t>
      </w:r>
    </w:p>
  </w:comment>
  <w:comment w:id="232" w:author="Sebastian Peyrott" w:date="2016-10-06T18:46:00Z" w:initials="SP">
    <w:p w:rsidR="00507AE5" w:rsidRDefault="00507AE5">
      <w:r>
        <w:rPr>
          <w:sz w:val="20"/>
        </w:rPr>
        <w:t>base64url</w:t>
      </w:r>
    </w:p>
  </w:comment>
  <w:comment w:id="235" w:author="Sebastian Peyrott" w:date="2016-10-06T18:54:00Z" w:initials="SP">
    <w:p w:rsidR="00507AE5" w:rsidRDefault="00507AE5">
      <w:proofErr w:type="gramStart"/>
      <w:r>
        <w:rPr>
          <w:sz w:val="20"/>
        </w:rPr>
        <w:t>the</w:t>
      </w:r>
      <w:proofErr w:type="gramEnd"/>
      <w:r>
        <w:rPr>
          <w:sz w:val="20"/>
        </w:rPr>
        <w:t xml:space="preserve"> authorization</w:t>
      </w:r>
    </w:p>
  </w:comment>
  <w:comment w:id="240" w:author="Sebastian Peyrott" w:date="2016-10-06T19:53:00Z" w:initials="SP">
    <w:p w:rsidR="00507AE5" w:rsidRDefault="00507AE5">
      <w:r>
        <w:rPr>
          <w:sz w:val="20"/>
        </w:rPr>
        <w:t>There is, when session data is too big.</w:t>
      </w:r>
    </w:p>
  </w:comment>
  <w:comment w:id="241" w:author="Sebastian Peyrott" w:date="2016-10-06T20:31:00Z" w:initials="SP">
    <w:p w:rsidR="00507AE5" w:rsidRDefault="00507AE5">
      <w:r>
        <w:rPr>
          <w:sz w:val="20"/>
        </w:rPr>
        <w:t>Signed or encrypted</w:t>
      </w:r>
    </w:p>
  </w:comment>
  <w:comment w:id="245" w:author="Sebastian Peyrott" w:date="2016-10-06T20:31:00Z" w:initials="SP">
    <w:p w:rsidR="00507AE5" w:rsidRDefault="00507AE5">
      <w:r>
        <w:rPr>
          <w:sz w:val="20"/>
        </w:rPr>
        <w:t>No, this is a requirement, not a best practice. TLS is required.</w:t>
      </w:r>
    </w:p>
  </w:comment>
  <w:comment w:id="251" w:author="Sebastian Peyrott" w:date="2016-10-06T20:32:00Z" w:initials="SP">
    <w:p w:rsidR="00507AE5" w:rsidRDefault="00507AE5">
      <w:r>
        <w:rPr>
          <w:sz w:val="20"/>
        </w:rPr>
        <w:t>This is not entirely true, tokens can be stored as cookies.</w:t>
      </w:r>
    </w:p>
  </w:comment>
  <w:comment w:id="258" w:author="Sebastian Peyrott" w:date="2016-10-06T20:34:00Z" w:initials="SP">
    <w:p w:rsidR="00507AE5" w:rsidRDefault="00507AE5">
      <w:r>
        <w:rPr>
          <w:sz w:val="20"/>
        </w:rPr>
        <w:t>JSON</w:t>
      </w:r>
    </w:p>
  </w:comment>
  <w:comment w:id="261" w:author="Sebastian Peyrott" w:date="2016-10-07T00:01:00Z" w:initials="SP">
    <w:p w:rsidR="00507AE5" w:rsidRDefault="00507AE5">
      <w:r>
        <w:rPr>
          <w:sz w:val="20"/>
        </w:rPr>
        <w:t>JSON</w:t>
      </w:r>
    </w:p>
  </w:comment>
  <w:comment w:id="282" w:author="Sebastian Peyrott" w:date="2016-10-07T00:03:00Z" w:initials="SP">
    <w:p w:rsidR="00507AE5" w:rsidRDefault="00507AE5">
      <w:r>
        <w:rPr>
          <w:sz w:val="20"/>
        </w:rPr>
        <w:t xml:space="preserve">Consider adding a conclusion here (what we learned, its advantages, in which ways </w:t>
      </w:r>
      <w:proofErr w:type="spellStart"/>
      <w:r>
        <w:rPr>
          <w:sz w:val="20"/>
        </w:rPr>
        <w:t>Kotlin</w:t>
      </w:r>
      <w:proofErr w:type="spellEnd"/>
      <w:r>
        <w:rPr>
          <w:sz w:val="20"/>
        </w:rPr>
        <w:t xml:space="preserve"> made this easier, etc.).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2609"/>
    <w:multiLevelType w:val="multilevel"/>
    <w:tmpl w:val="9E246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220745"/>
    <w:multiLevelType w:val="multilevel"/>
    <w:tmpl w:val="43E639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2769D3"/>
    <w:multiLevelType w:val="multilevel"/>
    <w:tmpl w:val="2870D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9040F34"/>
    <w:multiLevelType w:val="multilevel"/>
    <w:tmpl w:val="F1E45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373EF6"/>
    <w:multiLevelType w:val="multilevel"/>
    <w:tmpl w:val="3F66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5634772"/>
    <w:multiLevelType w:val="multilevel"/>
    <w:tmpl w:val="32DEC3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B3F16B1"/>
    <w:multiLevelType w:val="multilevel"/>
    <w:tmpl w:val="709A2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46"/>
    <w:rsid w:val="00003F99"/>
    <w:rsid w:val="00013EFA"/>
    <w:rsid w:val="00020512"/>
    <w:rsid w:val="00026CB8"/>
    <w:rsid w:val="0003668B"/>
    <w:rsid w:val="00036FED"/>
    <w:rsid w:val="00073237"/>
    <w:rsid w:val="00077CD6"/>
    <w:rsid w:val="000959C1"/>
    <w:rsid w:val="000C66EE"/>
    <w:rsid w:val="000D56DF"/>
    <w:rsid w:val="000D6012"/>
    <w:rsid w:val="000D6516"/>
    <w:rsid w:val="000E30B5"/>
    <w:rsid w:val="000F1C6D"/>
    <w:rsid w:val="00106C8C"/>
    <w:rsid w:val="00115D12"/>
    <w:rsid w:val="001163C6"/>
    <w:rsid w:val="001251B8"/>
    <w:rsid w:val="00131227"/>
    <w:rsid w:val="00132590"/>
    <w:rsid w:val="00137129"/>
    <w:rsid w:val="001433FD"/>
    <w:rsid w:val="00145E02"/>
    <w:rsid w:val="00151234"/>
    <w:rsid w:val="001662D4"/>
    <w:rsid w:val="001754E1"/>
    <w:rsid w:val="00190988"/>
    <w:rsid w:val="001A3680"/>
    <w:rsid w:val="001D4EE1"/>
    <w:rsid w:val="00201BDD"/>
    <w:rsid w:val="00215819"/>
    <w:rsid w:val="00231140"/>
    <w:rsid w:val="00256A2D"/>
    <w:rsid w:val="00265538"/>
    <w:rsid w:val="00271001"/>
    <w:rsid w:val="00271AEA"/>
    <w:rsid w:val="00276D9C"/>
    <w:rsid w:val="00284CA1"/>
    <w:rsid w:val="0029605A"/>
    <w:rsid w:val="002B0193"/>
    <w:rsid w:val="002D3E14"/>
    <w:rsid w:val="002D6E46"/>
    <w:rsid w:val="002E7CF7"/>
    <w:rsid w:val="00315FA1"/>
    <w:rsid w:val="00320A73"/>
    <w:rsid w:val="00336361"/>
    <w:rsid w:val="00340188"/>
    <w:rsid w:val="00342BB5"/>
    <w:rsid w:val="003470CB"/>
    <w:rsid w:val="00350060"/>
    <w:rsid w:val="00355E91"/>
    <w:rsid w:val="00370DBA"/>
    <w:rsid w:val="003714E0"/>
    <w:rsid w:val="0038131D"/>
    <w:rsid w:val="003933F5"/>
    <w:rsid w:val="003A0251"/>
    <w:rsid w:val="003C5E87"/>
    <w:rsid w:val="003E23C2"/>
    <w:rsid w:val="003E4957"/>
    <w:rsid w:val="003E4F77"/>
    <w:rsid w:val="003E5D03"/>
    <w:rsid w:val="003E69ED"/>
    <w:rsid w:val="003F377A"/>
    <w:rsid w:val="0040021E"/>
    <w:rsid w:val="004074FD"/>
    <w:rsid w:val="00416116"/>
    <w:rsid w:val="004328F5"/>
    <w:rsid w:val="00434F59"/>
    <w:rsid w:val="0044297F"/>
    <w:rsid w:val="00462317"/>
    <w:rsid w:val="00475A9D"/>
    <w:rsid w:val="0048513A"/>
    <w:rsid w:val="004919BB"/>
    <w:rsid w:val="004A396F"/>
    <w:rsid w:val="004B1A1E"/>
    <w:rsid w:val="004C0673"/>
    <w:rsid w:val="004E3217"/>
    <w:rsid w:val="00507AE5"/>
    <w:rsid w:val="00526E67"/>
    <w:rsid w:val="00555451"/>
    <w:rsid w:val="00563725"/>
    <w:rsid w:val="00570185"/>
    <w:rsid w:val="005749EB"/>
    <w:rsid w:val="005A2422"/>
    <w:rsid w:val="005B5478"/>
    <w:rsid w:val="005D2B6D"/>
    <w:rsid w:val="006034AB"/>
    <w:rsid w:val="0061280C"/>
    <w:rsid w:val="006243D8"/>
    <w:rsid w:val="006302AE"/>
    <w:rsid w:val="00635DBE"/>
    <w:rsid w:val="00643822"/>
    <w:rsid w:val="00666508"/>
    <w:rsid w:val="0068022D"/>
    <w:rsid w:val="006B2A2E"/>
    <w:rsid w:val="006D2F15"/>
    <w:rsid w:val="006E2089"/>
    <w:rsid w:val="00704F38"/>
    <w:rsid w:val="0073546F"/>
    <w:rsid w:val="007B2964"/>
    <w:rsid w:val="007B6690"/>
    <w:rsid w:val="00806FC9"/>
    <w:rsid w:val="00843BFE"/>
    <w:rsid w:val="00850F2C"/>
    <w:rsid w:val="008533D0"/>
    <w:rsid w:val="008636DE"/>
    <w:rsid w:val="00867094"/>
    <w:rsid w:val="00884931"/>
    <w:rsid w:val="008A0FA1"/>
    <w:rsid w:val="008C7AEA"/>
    <w:rsid w:val="008D0CD3"/>
    <w:rsid w:val="008E09B8"/>
    <w:rsid w:val="00907C6F"/>
    <w:rsid w:val="009138E9"/>
    <w:rsid w:val="00917282"/>
    <w:rsid w:val="00920CA2"/>
    <w:rsid w:val="00930985"/>
    <w:rsid w:val="00930A8E"/>
    <w:rsid w:val="00955442"/>
    <w:rsid w:val="009755C5"/>
    <w:rsid w:val="009816AC"/>
    <w:rsid w:val="009A15B2"/>
    <w:rsid w:val="009A56C9"/>
    <w:rsid w:val="009B25FD"/>
    <w:rsid w:val="009B290B"/>
    <w:rsid w:val="009C4681"/>
    <w:rsid w:val="009C5A4E"/>
    <w:rsid w:val="009C71DF"/>
    <w:rsid w:val="009E0742"/>
    <w:rsid w:val="009F257B"/>
    <w:rsid w:val="00A029A4"/>
    <w:rsid w:val="00A3460B"/>
    <w:rsid w:val="00A355DA"/>
    <w:rsid w:val="00A625FD"/>
    <w:rsid w:val="00A63948"/>
    <w:rsid w:val="00A817AE"/>
    <w:rsid w:val="00A962A1"/>
    <w:rsid w:val="00AE79D3"/>
    <w:rsid w:val="00AF0CAF"/>
    <w:rsid w:val="00B034F8"/>
    <w:rsid w:val="00B10C55"/>
    <w:rsid w:val="00B11988"/>
    <w:rsid w:val="00B15C20"/>
    <w:rsid w:val="00B2472E"/>
    <w:rsid w:val="00B61D9B"/>
    <w:rsid w:val="00B91B1E"/>
    <w:rsid w:val="00B93124"/>
    <w:rsid w:val="00BA0D34"/>
    <w:rsid w:val="00BC5191"/>
    <w:rsid w:val="00C02B00"/>
    <w:rsid w:val="00C2794B"/>
    <w:rsid w:val="00C47542"/>
    <w:rsid w:val="00C6320C"/>
    <w:rsid w:val="00C77963"/>
    <w:rsid w:val="00C95514"/>
    <w:rsid w:val="00CB3F86"/>
    <w:rsid w:val="00CC0698"/>
    <w:rsid w:val="00CD15BC"/>
    <w:rsid w:val="00CD7F35"/>
    <w:rsid w:val="00CE556C"/>
    <w:rsid w:val="00CF362E"/>
    <w:rsid w:val="00D5435E"/>
    <w:rsid w:val="00D755D3"/>
    <w:rsid w:val="00D7726C"/>
    <w:rsid w:val="00D806F7"/>
    <w:rsid w:val="00D90F69"/>
    <w:rsid w:val="00D91C10"/>
    <w:rsid w:val="00D94493"/>
    <w:rsid w:val="00D94984"/>
    <w:rsid w:val="00DA5E4F"/>
    <w:rsid w:val="00DA7E29"/>
    <w:rsid w:val="00DD0370"/>
    <w:rsid w:val="00DD4B44"/>
    <w:rsid w:val="00DE23A5"/>
    <w:rsid w:val="00DF7109"/>
    <w:rsid w:val="00E50C33"/>
    <w:rsid w:val="00E70BAE"/>
    <w:rsid w:val="00E70CFE"/>
    <w:rsid w:val="00EB041A"/>
    <w:rsid w:val="00EB4278"/>
    <w:rsid w:val="00EB4798"/>
    <w:rsid w:val="00EE29D9"/>
    <w:rsid w:val="00EE64C5"/>
    <w:rsid w:val="00F070D6"/>
    <w:rsid w:val="00F37B30"/>
    <w:rsid w:val="00F61FAD"/>
    <w:rsid w:val="00F62506"/>
    <w:rsid w:val="00F63D1A"/>
    <w:rsid w:val="00F71B3C"/>
    <w:rsid w:val="00F84545"/>
    <w:rsid w:val="00FA3707"/>
    <w:rsid w:val="00FB39F1"/>
    <w:rsid w:val="00FC4CA8"/>
    <w:rsid w:val="00FD4F01"/>
    <w:rsid w:val="00FE5C90"/>
    <w:rsid w:val="00FF067C"/>
    <w:rsid w:val="00FF0E99"/>
    <w:rsid w:val="00FF1C8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F6F4A"/>
    <w:rPr>
      <w:color w:val="0000FF" w:themeColor="hyperlink"/>
      <w:u w:val="single"/>
    </w:rPr>
  </w:style>
  <w:style w:type="character" w:customStyle="1" w:styleId="BalloonTextChar">
    <w:name w:val="Balloon Text Char"/>
    <w:basedOn w:val="DefaultParagraphFont"/>
    <w:link w:val="BalloonText"/>
    <w:uiPriority w:val="99"/>
    <w:semiHidden/>
    <w:qFormat/>
    <w:rsid w:val="0025268B"/>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sid w:val="00641D7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41D7C"/>
    <w:rPr>
      <w:rFonts w:ascii="Courier New" w:eastAsia="Times New Roman" w:hAnsi="Courier New" w:cs="Courier New"/>
      <w:sz w:val="20"/>
      <w:szCs w:val="20"/>
    </w:rPr>
  </w:style>
  <w:style w:type="character" w:customStyle="1" w:styleId="attribute">
    <w:name w:val="attribute"/>
    <w:basedOn w:val="DefaultParagraphFont"/>
    <w:qFormat/>
    <w:rsid w:val="00641D7C"/>
  </w:style>
  <w:style w:type="character" w:customStyle="1" w:styleId="value">
    <w:name w:val="value"/>
    <w:basedOn w:val="DefaultParagraphFont"/>
    <w:qFormat/>
    <w:rsid w:val="00641D7C"/>
  </w:style>
  <w:style w:type="character" w:customStyle="1" w:styleId="string">
    <w:name w:val="string"/>
    <w:basedOn w:val="DefaultParagraphFont"/>
    <w:qFormat/>
    <w:rsid w:val="00641D7C"/>
  </w:style>
  <w:style w:type="character" w:customStyle="1" w:styleId="literal">
    <w:name w:val="literal"/>
    <w:basedOn w:val="DefaultParagraphFont"/>
    <w:qFormat/>
    <w:rsid w:val="00641D7C"/>
  </w:style>
  <w:style w:type="character" w:customStyle="1" w:styleId="List1">
    <w:name w:val="List1"/>
    <w:basedOn w:val="DefaultParagraphFont"/>
    <w:qFormat/>
    <w:rsid w:val="00641D7C"/>
  </w:style>
  <w:style w:type="character" w:customStyle="1" w:styleId="keyword">
    <w:name w:val="keyword"/>
    <w:basedOn w:val="DefaultParagraphFont"/>
    <w:qFormat/>
    <w:rsid w:val="00641D7C"/>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25268B"/>
    <w:pPr>
      <w:spacing w:after="0" w:line="240" w:lineRule="auto"/>
    </w:pPr>
    <w:rPr>
      <w:rFonts w:ascii="Tahoma" w:hAnsi="Tahoma" w:cs="Tahoma"/>
      <w:sz w:val="16"/>
      <w:szCs w:val="16"/>
    </w:rPr>
  </w:style>
  <w:style w:type="paragraph" w:styleId="ListParagraph">
    <w:name w:val="List Paragraph"/>
    <w:basedOn w:val="Normal"/>
    <w:uiPriority w:val="34"/>
    <w:qFormat/>
    <w:rsid w:val="00B62F61"/>
    <w:pPr>
      <w:ind w:left="720"/>
      <w:contextualSpacing/>
    </w:pPr>
  </w:style>
  <w:style w:type="paragraph" w:styleId="HTMLPreformatted">
    <w:name w:val="HTML Preformatted"/>
    <w:basedOn w:val="Normal"/>
    <w:link w:val="HTMLPreformattedChar"/>
    <w:uiPriority w:val="99"/>
    <w:semiHidden/>
    <w:unhideWhenUsed/>
    <w:qFormat/>
    <w:rsid w:val="0064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2C3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5B6D9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E69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F6F4A"/>
    <w:rPr>
      <w:color w:val="0000FF" w:themeColor="hyperlink"/>
      <w:u w:val="single"/>
    </w:rPr>
  </w:style>
  <w:style w:type="character" w:customStyle="1" w:styleId="BalloonTextChar">
    <w:name w:val="Balloon Text Char"/>
    <w:basedOn w:val="DefaultParagraphFont"/>
    <w:link w:val="BalloonText"/>
    <w:uiPriority w:val="99"/>
    <w:semiHidden/>
    <w:qFormat/>
    <w:rsid w:val="0025268B"/>
    <w:rPr>
      <w:rFonts w:ascii="Tahoma" w:hAnsi="Tahoma" w:cs="Tahoma"/>
      <w:sz w:val="16"/>
      <w:szCs w:val="16"/>
    </w:rPr>
  </w:style>
  <w:style w:type="character" w:customStyle="1" w:styleId="HTMLPreformattedChar">
    <w:name w:val="HTML Preformatted Char"/>
    <w:basedOn w:val="DefaultParagraphFont"/>
    <w:link w:val="HTMLPreformatted"/>
    <w:uiPriority w:val="99"/>
    <w:semiHidden/>
    <w:qFormat/>
    <w:rsid w:val="00641D7C"/>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641D7C"/>
    <w:rPr>
      <w:rFonts w:ascii="Courier New" w:eastAsia="Times New Roman" w:hAnsi="Courier New" w:cs="Courier New"/>
      <w:sz w:val="20"/>
      <w:szCs w:val="20"/>
    </w:rPr>
  </w:style>
  <w:style w:type="character" w:customStyle="1" w:styleId="attribute">
    <w:name w:val="attribute"/>
    <w:basedOn w:val="DefaultParagraphFont"/>
    <w:qFormat/>
    <w:rsid w:val="00641D7C"/>
  </w:style>
  <w:style w:type="character" w:customStyle="1" w:styleId="value">
    <w:name w:val="value"/>
    <w:basedOn w:val="DefaultParagraphFont"/>
    <w:qFormat/>
    <w:rsid w:val="00641D7C"/>
  </w:style>
  <w:style w:type="character" w:customStyle="1" w:styleId="string">
    <w:name w:val="string"/>
    <w:basedOn w:val="DefaultParagraphFont"/>
    <w:qFormat/>
    <w:rsid w:val="00641D7C"/>
  </w:style>
  <w:style w:type="character" w:customStyle="1" w:styleId="literal">
    <w:name w:val="literal"/>
    <w:basedOn w:val="DefaultParagraphFont"/>
    <w:qFormat/>
    <w:rsid w:val="00641D7C"/>
  </w:style>
  <w:style w:type="character" w:customStyle="1" w:styleId="List1">
    <w:name w:val="List1"/>
    <w:basedOn w:val="DefaultParagraphFont"/>
    <w:qFormat/>
    <w:rsid w:val="00641D7C"/>
  </w:style>
  <w:style w:type="character" w:customStyle="1" w:styleId="keyword">
    <w:name w:val="keyword"/>
    <w:basedOn w:val="DefaultParagraphFont"/>
    <w:qFormat/>
    <w:rsid w:val="00641D7C"/>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25268B"/>
    <w:pPr>
      <w:spacing w:after="0" w:line="240" w:lineRule="auto"/>
    </w:pPr>
    <w:rPr>
      <w:rFonts w:ascii="Tahoma" w:hAnsi="Tahoma" w:cs="Tahoma"/>
      <w:sz w:val="16"/>
      <w:szCs w:val="16"/>
    </w:rPr>
  </w:style>
  <w:style w:type="paragraph" w:styleId="ListParagraph">
    <w:name w:val="List Paragraph"/>
    <w:basedOn w:val="Normal"/>
    <w:uiPriority w:val="34"/>
    <w:qFormat/>
    <w:rsid w:val="00B62F61"/>
    <w:pPr>
      <w:ind w:left="720"/>
      <w:contextualSpacing/>
    </w:pPr>
  </w:style>
  <w:style w:type="paragraph" w:styleId="HTMLPreformatted">
    <w:name w:val="HTML Preformatted"/>
    <w:basedOn w:val="Normal"/>
    <w:link w:val="HTMLPreformattedChar"/>
    <w:uiPriority w:val="99"/>
    <w:semiHidden/>
    <w:unhideWhenUsed/>
    <w:qFormat/>
    <w:rsid w:val="0064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2C3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5B6D9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3E69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Sathyaish/Bookyard" TargetMode="External"/><Relationship Id="rId13" Type="http://schemas.openxmlformats.org/officeDocument/2006/relationships/image" Target="media/image3.png"/><Relationship Id="rId18" Type="http://schemas.openxmlformats.org/officeDocument/2006/relationships/hyperlink" Target="https://oauth.net/" TargetMode="External"/><Relationship Id="rId26" Type="http://schemas.openxmlformats.org/officeDocument/2006/relationships/hyperlink" Target="https://localhost:8443/login"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hyperlink" Target="https://github.com/Sathyaish/Bookyard" TargetMode="External"/><Relationship Id="rId7" Type="http://schemas.openxmlformats.org/officeDocument/2006/relationships/hyperlink" Target="https://jwt.io/" TargetMode="External"/><Relationship Id="rId12" Type="http://schemas.openxmlformats.org/officeDocument/2006/relationships/image" Target="media/image2.png"/><Relationship Id="rId17" Type="http://schemas.openxmlformats.org/officeDocument/2006/relationships/hyperlink" Target="https://www.youtube.com/watch?v=60j9RfRvHJQ" TargetMode="External"/><Relationship Id="rId25" Type="http://schemas.openxmlformats.org/officeDocument/2006/relationships/hyperlink" Target="https://localhost:8443/" TargetMode="External"/><Relationship Id="rId33" Type="http://schemas.openxmlformats.org/officeDocument/2006/relationships/hyperlink" Target="https://kotlinlang.org/docs/referen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hyperlink" Target="https://kotlinlang.org/" TargetMode="External"/><Relationship Id="rId11" Type="http://schemas.openxmlformats.org/officeDocument/2006/relationships/image" Target="media/image1.png"/><Relationship Id="rId24" Type="http://schemas.openxmlformats.org/officeDocument/2006/relationships/hyperlink" Target="https://github.com/jwtk/jjwt" TargetMode="External"/><Relationship Id="rId32" Type="http://schemas.openxmlformats.org/officeDocument/2006/relationships/hyperlink" Target="https://github.com/Sathyaish/Bookyard/blob/master/README.md" TargetMode="External"/><Relationship Id="rId37" Type="http://schemas.openxmlformats.org/officeDocument/2006/relationships/hyperlink" Target="https://www.youtube.com/watch?v=iA6VIx5lyy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youtube.com/watch?v=iA6VIx5lyyE" TargetMode="External"/><Relationship Id="rId28" Type="http://schemas.openxmlformats.org/officeDocument/2006/relationships/image" Target="media/image10.png"/><Relationship Id="rId36" Type="http://schemas.openxmlformats.org/officeDocument/2006/relationships/hyperlink" Target="https://www.youtube.com/watch?v=60j9RfRvHJQ" TargetMode="External"/><Relationship Id="rId10" Type="http://schemas.openxmlformats.org/officeDocument/2006/relationships/hyperlink" Target="https://kotlinlang.org/docs/reference/visibility-modifiers.html" TargetMode="External"/><Relationship Id="rId19" Type="http://schemas.openxmlformats.org/officeDocument/2006/relationships/hyperlink" Target="https://www.youtube.com/watch?v=Q-Q03qzC7zA" TargetMode="External"/><Relationship Id="rId31" Type="http://schemas.openxmlformats.org/officeDocument/2006/relationships/hyperlink" Target="https://github.com/Sathyaish/Bookyard"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hyperlink" Target="https://localhost:8443/recommend" TargetMode="External"/><Relationship Id="rId30" Type="http://schemas.openxmlformats.org/officeDocument/2006/relationships/hyperlink" Target="https://github.com/Sathyaish/Bookyard" TargetMode="External"/><Relationship Id="rId35" Type="http://schemas.openxmlformats.org/officeDocument/2006/relationships/hyperlink" Target="https://github.com/Sathyaish/Bookyard/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4484</TotalTime>
  <Pages>38</Pages>
  <Words>8222</Words>
  <Characters>46871</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Independent Consultant</Company>
  <LinksUpToDate>false</LinksUpToDate>
  <CharactersWithSpaces>54984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Sathyaish Chakravarthy</dc:creator>
  <dc:description/>
  <cp:lastModifiedBy>Sathyaish Chakravarthy</cp:lastModifiedBy>
  <cp:revision>870</cp:revision>
  <dcterms:created xsi:type="dcterms:W3CDTF">2016-09-14T11:40:00Z</dcterms:created>
  <dcterms:modified xsi:type="dcterms:W3CDTF">2016-11-23T12:09:00Z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Independent Consultant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